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044" w:rsidRDefault="00B37DC8" w:rsidP="00F52B99">
      <w:pPr>
        <w:pStyle w:val="1"/>
        <w:jc w:val="center"/>
      </w:pPr>
      <w:r>
        <w:rPr>
          <w:rFonts w:hint="eastAsia"/>
        </w:rPr>
        <w:t>Linux</w:t>
      </w:r>
      <w:r w:rsidR="00F52B99">
        <w:rPr>
          <w:rFonts w:hint="eastAsia"/>
        </w:rPr>
        <w:t>内核</w:t>
      </w:r>
      <w:r w:rsidR="004747CC">
        <w:rPr>
          <w:rFonts w:hint="eastAsia"/>
        </w:rPr>
        <w:t>重建</w:t>
      </w:r>
    </w:p>
    <w:p w:rsidR="00A24044" w:rsidRPr="008263DD" w:rsidRDefault="00A24044" w:rsidP="00A24044">
      <w:pPr>
        <w:pStyle w:val="1"/>
        <w:rPr>
          <w:sz w:val="32"/>
          <w:szCs w:val="32"/>
        </w:rPr>
      </w:pPr>
      <w:r w:rsidRPr="008263DD">
        <w:rPr>
          <w:rFonts w:hint="eastAsia"/>
          <w:sz w:val="32"/>
          <w:szCs w:val="32"/>
        </w:rPr>
        <w:t>实验目的</w:t>
      </w:r>
    </w:p>
    <w:p w:rsidR="00A24044" w:rsidRDefault="00A24044" w:rsidP="00A24044">
      <w:r>
        <w:rPr>
          <w:rFonts w:hint="eastAsia"/>
        </w:rPr>
        <w:t>学习重</w:t>
      </w:r>
      <w:r w:rsidR="004747CC">
        <w:rPr>
          <w:rFonts w:hint="eastAsia"/>
        </w:rPr>
        <w:t>建</w:t>
      </w:r>
      <w:r>
        <w:rPr>
          <w:rFonts w:hint="eastAsia"/>
        </w:rPr>
        <w:t>Linux</w:t>
      </w:r>
      <w:r w:rsidR="004747CC">
        <w:rPr>
          <w:rFonts w:hint="eastAsia"/>
        </w:rPr>
        <w:t>内核，</w:t>
      </w:r>
      <w:r>
        <w:rPr>
          <w:rFonts w:hint="eastAsia"/>
        </w:rPr>
        <w:t>掌握</w:t>
      </w:r>
      <w:r>
        <w:rPr>
          <w:rFonts w:hint="eastAsia"/>
        </w:rPr>
        <w:t>Linux</w:t>
      </w:r>
      <w:r>
        <w:rPr>
          <w:rFonts w:hint="eastAsia"/>
        </w:rPr>
        <w:t>内核和发行版本的区别</w:t>
      </w:r>
      <w:r>
        <w:rPr>
          <w:rFonts w:hint="eastAsia"/>
          <w:color w:val="000000"/>
        </w:rPr>
        <w:t>。</w:t>
      </w:r>
    </w:p>
    <w:p w:rsidR="00A24044" w:rsidRPr="008263DD" w:rsidRDefault="00A24044" w:rsidP="00A24044">
      <w:pPr>
        <w:pStyle w:val="1"/>
        <w:rPr>
          <w:sz w:val="32"/>
          <w:szCs w:val="32"/>
        </w:rPr>
      </w:pPr>
      <w:r w:rsidRPr="008263DD">
        <w:rPr>
          <w:rFonts w:hint="eastAsia"/>
          <w:sz w:val="32"/>
          <w:szCs w:val="32"/>
        </w:rPr>
        <w:t>实验内容</w:t>
      </w:r>
    </w:p>
    <w:p w:rsidR="00C8015D" w:rsidRPr="00C8015D" w:rsidRDefault="00C8015D" w:rsidP="00C8015D">
      <w:pPr>
        <w:spacing w:line="240" w:lineRule="auto"/>
        <w:ind w:firstLine="420"/>
        <w:rPr>
          <w:sz w:val="22"/>
        </w:rPr>
      </w:pPr>
      <w:r w:rsidRPr="00C8015D">
        <w:rPr>
          <w:rFonts w:hint="eastAsia"/>
          <w:sz w:val="22"/>
        </w:rPr>
        <w:t>在</w:t>
      </w:r>
      <w:r w:rsidRPr="00C8015D">
        <w:rPr>
          <w:rFonts w:hint="eastAsia"/>
          <w:sz w:val="22"/>
        </w:rPr>
        <w:t>linux</w:t>
      </w:r>
      <w:r w:rsidRPr="00C8015D">
        <w:rPr>
          <w:rFonts w:hint="eastAsia"/>
          <w:sz w:val="22"/>
        </w:rPr>
        <w:t>操作系统环境下重</w:t>
      </w:r>
      <w:r w:rsidR="008A5734">
        <w:rPr>
          <w:rFonts w:hint="eastAsia"/>
          <w:sz w:val="22"/>
        </w:rPr>
        <w:t>建</w:t>
      </w:r>
      <w:r w:rsidRPr="00C8015D">
        <w:rPr>
          <w:rFonts w:hint="eastAsia"/>
          <w:sz w:val="22"/>
        </w:rPr>
        <w:t>内核。实验主要内容：</w:t>
      </w:r>
    </w:p>
    <w:p w:rsidR="00C8015D" w:rsidRPr="00C8015D" w:rsidRDefault="00C8015D" w:rsidP="00C8015D">
      <w:pPr>
        <w:numPr>
          <w:ilvl w:val="0"/>
          <w:numId w:val="36"/>
        </w:numPr>
        <w:adjustRightInd/>
        <w:spacing w:line="240" w:lineRule="auto"/>
        <w:textAlignment w:val="auto"/>
        <w:rPr>
          <w:sz w:val="22"/>
        </w:rPr>
      </w:pPr>
      <w:r w:rsidRPr="00C8015D">
        <w:rPr>
          <w:rFonts w:hint="eastAsia"/>
          <w:sz w:val="22"/>
        </w:rPr>
        <w:t>查找并且下载一份内核源代码</w:t>
      </w:r>
    </w:p>
    <w:p w:rsidR="00C8015D" w:rsidRPr="00C8015D" w:rsidRDefault="00C8015D" w:rsidP="00C8015D">
      <w:pPr>
        <w:numPr>
          <w:ilvl w:val="0"/>
          <w:numId w:val="36"/>
        </w:numPr>
        <w:adjustRightInd/>
        <w:spacing w:line="240" w:lineRule="auto"/>
        <w:textAlignment w:val="auto"/>
        <w:rPr>
          <w:sz w:val="22"/>
        </w:rPr>
      </w:pPr>
      <w:r w:rsidRPr="00C8015D">
        <w:rPr>
          <w:rFonts w:hint="eastAsia"/>
          <w:sz w:val="22"/>
        </w:rPr>
        <w:t>配置内核</w:t>
      </w:r>
    </w:p>
    <w:p w:rsidR="00C8015D" w:rsidRPr="00C8015D" w:rsidRDefault="00C8015D" w:rsidP="00C8015D">
      <w:pPr>
        <w:numPr>
          <w:ilvl w:val="0"/>
          <w:numId w:val="36"/>
        </w:numPr>
        <w:adjustRightInd/>
        <w:spacing w:line="240" w:lineRule="auto"/>
        <w:textAlignment w:val="auto"/>
        <w:rPr>
          <w:sz w:val="22"/>
        </w:rPr>
      </w:pPr>
      <w:r w:rsidRPr="00C8015D">
        <w:rPr>
          <w:rFonts w:hint="eastAsia"/>
          <w:sz w:val="22"/>
        </w:rPr>
        <w:t>编译内核和模块</w:t>
      </w:r>
    </w:p>
    <w:p w:rsidR="00C8015D" w:rsidRPr="00C8015D" w:rsidRDefault="00C8015D" w:rsidP="00C8015D">
      <w:pPr>
        <w:numPr>
          <w:ilvl w:val="0"/>
          <w:numId w:val="36"/>
        </w:numPr>
        <w:adjustRightInd/>
        <w:spacing w:line="240" w:lineRule="auto"/>
        <w:textAlignment w:val="auto"/>
        <w:rPr>
          <w:sz w:val="22"/>
        </w:rPr>
      </w:pPr>
      <w:r w:rsidRPr="00C8015D">
        <w:rPr>
          <w:rFonts w:hint="eastAsia"/>
          <w:sz w:val="22"/>
        </w:rPr>
        <w:t>配置启动文件</w:t>
      </w:r>
    </w:p>
    <w:p w:rsidR="008A5734" w:rsidRDefault="008A5734" w:rsidP="003501ED">
      <w:pPr>
        <w:ind w:firstLine="0"/>
      </w:pPr>
    </w:p>
    <w:p w:rsidR="00453DBA" w:rsidRPr="00453DBA" w:rsidRDefault="00453DBA" w:rsidP="00453DBA">
      <w:pPr>
        <w:pStyle w:val="1"/>
        <w:rPr>
          <w:sz w:val="32"/>
          <w:szCs w:val="32"/>
        </w:rPr>
      </w:pPr>
      <w:r>
        <w:rPr>
          <w:rFonts w:hint="eastAsia"/>
          <w:sz w:val="32"/>
          <w:szCs w:val="32"/>
        </w:rPr>
        <w:t>实验环境</w:t>
      </w:r>
    </w:p>
    <w:p w:rsidR="003501ED" w:rsidRDefault="003501ED" w:rsidP="003501ED">
      <w:r>
        <w:rPr>
          <w:rFonts w:hint="eastAsia"/>
        </w:rPr>
        <w:t>本实验指导的</w:t>
      </w:r>
      <w:r>
        <w:rPr>
          <w:rFonts w:hint="eastAsia"/>
        </w:rPr>
        <w:t>Linux</w:t>
      </w:r>
      <w:r>
        <w:rPr>
          <w:rFonts w:hint="eastAsia"/>
        </w:rPr>
        <w:t>操作系统</w:t>
      </w:r>
      <w:r w:rsidR="003461CA">
        <w:rPr>
          <w:rFonts w:hint="eastAsia"/>
        </w:rPr>
        <w:t>发行版本</w:t>
      </w:r>
      <w:r>
        <w:rPr>
          <w:rFonts w:hint="eastAsia"/>
        </w:rPr>
        <w:t>为</w:t>
      </w:r>
      <w:r w:rsidR="009A1BB3">
        <w:rPr>
          <w:rFonts w:hint="eastAsia"/>
        </w:rPr>
        <w:t>Ubuntu 14.10</w:t>
      </w:r>
      <w:r>
        <w:rPr>
          <w:rFonts w:hint="eastAsia"/>
        </w:rPr>
        <w:t>，</w:t>
      </w:r>
      <w:r>
        <w:rPr>
          <w:rFonts w:hint="eastAsia"/>
        </w:rPr>
        <w:t>Linux</w:t>
      </w:r>
      <w:r>
        <w:rPr>
          <w:rFonts w:hint="eastAsia"/>
        </w:rPr>
        <w:t>内核版本为</w:t>
      </w:r>
      <w:r>
        <w:rPr>
          <w:rFonts w:hint="eastAsia"/>
        </w:rPr>
        <w:t>3.1</w:t>
      </w:r>
      <w:r w:rsidR="009A1BB3">
        <w:rPr>
          <w:rFonts w:hint="eastAsia"/>
        </w:rPr>
        <w:t>7.1</w:t>
      </w:r>
      <w:r>
        <w:rPr>
          <w:rFonts w:hint="eastAsia"/>
        </w:rPr>
        <w:t>。</w:t>
      </w:r>
      <w:r w:rsidR="003461CA">
        <w:rPr>
          <w:rFonts w:hint="eastAsia"/>
        </w:rPr>
        <w:t>主机操作系统为</w:t>
      </w:r>
      <w:r w:rsidR="003461CA">
        <w:rPr>
          <w:rFonts w:hint="eastAsia"/>
        </w:rPr>
        <w:t>Windows 7</w:t>
      </w:r>
      <w:r w:rsidR="003461CA">
        <w:rPr>
          <w:rFonts w:hint="eastAsia"/>
        </w:rPr>
        <w:t>，</w:t>
      </w:r>
      <w:r>
        <w:rPr>
          <w:rFonts w:hint="eastAsia"/>
        </w:rPr>
        <w:t>虚拟机软件为</w:t>
      </w:r>
      <w:r w:rsidR="003461CA">
        <w:rPr>
          <w:rFonts w:hint="eastAsia"/>
        </w:rPr>
        <w:t>VMware P</w:t>
      </w:r>
      <w:r>
        <w:rPr>
          <w:rFonts w:hint="eastAsia"/>
        </w:rPr>
        <w:t>lay 6.0</w:t>
      </w:r>
      <w:r w:rsidR="003461CA">
        <w:rPr>
          <w:rFonts w:hint="eastAsia"/>
        </w:rPr>
        <w:t xml:space="preserve"> Windows</w:t>
      </w:r>
      <w:r>
        <w:rPr>
          <w:rFonts w:hint="eastAsia"/>
        </w:rPr>
        <w:t>。</w:t>
      </w:r>
    </w:p>
    <w:p w:rsidR="007A07C8" w:rsidRDefault="007F2DAF" w:rsidP="00DE6621">
      <w:r>
        <w:rPr>
          <w:rFonts w:hint="eastAsia"/>
        </w:rPr>
        <w:t>教材中的</w:t>
      </w:r>
      <w:r w:rsidR="006B0434">
        <w:rPr>
          <w:rFonts w:hint="eastAsia"/>
        </w:rPr>
        <w:t>实验指导是</w:t>
      </w:r>
      <w:r w:rsidR="007A07C8">
        <w:rPr>
          <w:rFonts w:hint="eastAsia"/>
        </w:rPr>
        <w:t>在</w:t>
      </w:r>
      <w:r w:rsidR="007A07C8">
        <w:rPr>
          <w:rFonts w:hint="eastAsia"/>
        </w:rPr>
        <w:t>RedHat Fedora Core 5</w:t>
      </w:r>
      <w:r w:rsidR="007A07C8">
        <w:rPr>
          <w:rFonts w:hint="eastAsia"/>
        </w:rPr>
        <w:t>的</w:t>
      </w:r>
      <w:r w:rsidR="007A07C8">
        <w:rPr>
          <w:rFonts w:hint="eastAsia"/>
        </w:rPr>
        <w:t>Linux</w:t>
      </w:r>
      <w:r w:rsidR="007A07C8">
        <w:rPr>
          <w:rFonts w:hint="eastAsia"/>
        </w:rPr>
        <w:t>系统里，下载并重新编译其内核源代码（版本号</w:t>
      </w:r>
      <w:r w:rsidR="007A07C8">
        <w:t>KERNEL-</w:t>
      </w:r>
      <w:smartTag w:uri="urn:schemas-microsoft-com:office:smarttags" w:element="chsdate">
        <w:smartTagPr>
          <w:attr w:name="IsROCDate" w:val="False"/>
          <w:attr w:name="IsLunarDate" w:val="False"/>
          <w:attr w:name="Day" w:val="30"/>
          <w:attr w:name="Month" w:val="12"/>
          <w:attr w:name="Year" w:val="1899"/>
        </w:smartTagPr>
        <w:r w:rsidR="007A07C8">
          <w:t>2.6.15</w:t>
        </w:r>
      </w:smartTag>
      <w:r w:rsidR="007A07C8">
        <w:t>-1.2054</w:t>
      </w:r>
      <w:r w:rsidR="007A07C8">
        <w:rPr>
          <w:rFonts w:hint="eastAsia"/>
        </w:rPr>
        <w:t>）。</w:t>
      </w:r>
    </w:p>
    <w:p w:rsidR="003F3DBC" w:rsidRPr="003F3DBC" w:rsidRDefault="003F3DBC" w:rsidP="003F3DBC">
      <w:pPr>
        <w:pStyle w:val="1"/>
        <w:rPr>
          <w:sz w:val="32"/>
          <w:szCs w:val="32"/>
        </w:rPr>
      </w:pPr>
      <w:r w:rsidRPr="003F3DBC">
        <w:rPr>
          <w:rFonts w:hint="eastAsia"/>
          <w:sz w:val="32"/>
          <w:szCs w:val="32"/>
        </w:rPr>
        <w:t>实验</w:t>
      </w:r>
      <w:r w:rsidR="00C8015D">
        <w:rPr>
          <w:rFonts w:hint="eastAsia"/>
          <w:sz w:val="32"/>
          <w:szCs w:val="32"/>
        </w:rPr>
        <w:t>指导</w:t>
      </w:r>
    </w:p>
    <w:p w:rsidR="003F3DBC" w:rsidRDefault="003F3DBC" w:rsidP="003F3DBC">
      <w:r>
        <w:rPr>
          <w:rFonts w:hint="eastAsia"/>
        </w:rPr>
        <w:t>Linux</w:t>
      </w:r>
      <w:r>
        <w:rPr>
          <w:rFonts w:hint="eastAsia"/>
        </w:rPr>
        <w:t>是当今流行的操作系统之一。由于其源码的开放性，现代操作系统设计的思想和技术能够不断运用于它的新版本中。因此，读懂并修改</w:t>
      </w:r>
      <w:r>
        <w:rPr>
          <w:rFonts w:hint="eastAsia"/>
        </w:rPr>
        <w:t>Linux</w:t>
      </w:r>
      <w:r>
        <w:rPr>
          <w:rFonts w:hint="eastAsia"/>
        </w:rPr>
        <w:t>内核源代码无疑是学习操作系统设计技术的有效方法。</w:t>
      </w:r>
    </w:p>
    <w:p w:rsidR="003461CA" w:rsidRDefault="003461CA" w:rsidP="003F3DBC">
      <w:r>
        <w:rPr>
          <w:rFonts w:hint="eastAsia"/>
        </w:rPr>
        <w:t>本实验指导认为你已经学会</w:t>
      </w:r>
      <w:r>
        <w:rPr>
          <w:rFonts w:hint="eastAsia"/>
        </w:rPr>
        <w:t>Linux</w:t>
      </w:r>
      <w:r>
        <w:rPr>
          <w:rFonts w:hint="eastAsia"/>
        </w:rPr>
        <w:t>系统的安装，并已初步掌握</w:t>
      </w:r>
      <w:r>
        <w:rPr>
          <w:rFonts w:hint="eastAsia"/>
        </w:rPr>
        <w:t>Linux</w:t>
      </w:r>
      <w:r>
        <w:rPr>
          <w:rFonts w:hint="eastAsia"/>
        </w:rPr>
        <w:t>环境命令行界面的基本命令的使用。</w:t>
      </w:r>
    </w:p>
    <w:p w:rsidR="00DE6621" w:rsidRDefault="00DE6621" w:rsidP="00296F0B">
      <w:pPr>
        <w:pStyle w:val="4"/>
        <w:numPr>
          <w:ilvl w:val="0"/>
          <w:numId w:val="31"/>
        </w:numPr>
        <w:spacing w:before="156" w:after="156"/>
      </w:pPr>
      <w:r>
        <w:rPr>
          <w:rFonts w:hint="eastAsia"/>
        </w:rPr>
        <w:t>查找并且下载一份内核源代码</w:t>
      </w:r>
    </w:p>
    <w:p w:rsidR="00223D57" w:rsidRDefault="00DE6621" w:rsidP="00DE6621">
      <w:pPr>
        <w:ind w:firstLine="420"/>
      </w:pPr>
      <w:r>
        <w:rPr>
          <w:rFonts w:hint="eastAsia"/>
        </w:rPr>
        <w:t>Linux</w:t>
      </w:r>
      <w:r>
        <w:rPr>
          <w:rFonts w:hint="eastAsia"/>
        </w:rPr>
        <w:t>受</w:t>
      </w:r>
      <w:r>
        <w:rPr>
          <w:rFonts w:hint="eastAsia"/>
        </w:rPr>
        <w:t>GNU</w:t>
      </w:r>
      <w:r>
        <w:rPr>
          <w:rFonts w:hint="eastAsia"/>
        </w:rPr>
        <w:t>通用公共许可证（</w:t>
      </w:r>
      <w:r>
        <w:rPr>
          <w:rFonts w:hint="eastAsia"/>
        </w:rPr>
        <w:t>GPL</w:t>
      </w:r>
      <w:r>
        <w:rPr>
          <w:rFonts w:hint="eastAsia"/>
        </w:rPr>
        <w:t>）保护</w:t>
      </w:r>
      <w:r w:rsidR="007A07C8">
        <w:rPr>
          <w:rFonts w:hint="eastAsia"/>
        </w:rPr>
        <w:t>，其内核源代码</w:t>
      </w:r>
      <w:r>
        <w:rPr>
          <w:rFonts w:hint="eastAsia"/>
        </w:rPr>
        <w:t>是完全开放的</w:t>
      </w:r>
      <w:r w:rsidR="007A07C8">
        <w:rPr>
          <w:rFonts w:hint="eastAsia"/>
        </w:rPr>
        <w:t>。</w:t>
      </w:r>
      <w:r>
        <w:rPr>
          <w:rFonts w:hint="eastAsia"/>
        </w:rPr>
        <w:t>现在很多</w:t>
      </w:r>
      <w:r>
        <w:rPr>
          <w:rFonts w:hint="eastAsia"/>
        </w:rPr>
        <w:t>Linux</w:t>
      </w:r>
      <w:r>
        <w:rPr>
          <w:rFonts w:hint="eastAsia"/>
        </w:rPr>
        <w:t>的网站都提供内核代码的下载。</w:t>
      </w:r>
      <w:r w:rsidR="007A07C8">
        <w:rPr>
          <w:rFonts w:hint="eastAsia"/>
        </w:rPr>
        <w:t>推荐你使用</w:t>
      </w:r>
      <w:r>
        <w:rPr>
          <w:rFonts w:hint="eastAsia"/>
        </w:rPr>
        <w:t>Linux</w:t>
      </w:r>
      <w:r>
        <w:rPr>
          <w:rFonts w:hint="eastAsia"/>
        </w:rPr>
        <w:t>的官方网站：</w:t>
      </w:r>
      <w:r w:rsidR="007A07C8">
        <w:rPr>
          <w:rFonts w:hint="eastAsia"/>
        </w:rPr>
        <w:t>http://</w:t>
      </w:r>
      <w:r w:rsidR="00453DBA">
        <w:rPr>
          <w:rFonts w:hint="eastAsia"/>
        </w:rPr>
        <w:t>www.kernel.org</w:t>
      </w:r>
      <w:r w:rsidR="00CA28C6">
        <w:rPr>
          <w:rFonts w:hint="eastAsia"/>
        </w:rPr>
        <w:t>。</w:t>
      </w:r>
      <w:r>
        <w:rPr>
          <w:rFonts w:hint="eastAsia"/>
        </w:rPr>
        <w:t>在这里你可以找到所有的内核版本。</w:t>
      </w:r>
    </w:p>
    <w:p w:rsidR="00453DBA" w:rsidRDefault="00453DBA" w:rsidP="00453DBA">
      <w:pPr>
        <w:ind w:firstLine="420"/>
      </w:pPr>
      <w:r>
        <w:rPr>
          <w:rFonts w:hint="eastAsia"/>
        </w:rPr>
        <w:t>在</w:t>
      </w:r>
      <w:r>
        <w:rPr>
          <w:rFonts w:hint="eastAsia"/>
        </w:rPr>
        <w:t>www.kernel.org</w:t>
      </w:r>
      <w:r>
        <w:rPr>
          <w:rFonts w:hint="eastAsia"/>
        </w:rPr>
        <w:t>下载</w:t>
      </w:r>
      <w:r>
        <w:rPr>
          <w:rFonts w:hint="eastAsia"/>
        </w:rPr>
        <w:t xml:space="preserve"> 3.</w:t>
      </w:r>
      <w:r w:rsidR="009A1BB3">
        <w:rPr>
          <w:rFonts w:hint="eastAsia"/>
        </w:rPr>
        <w:t>17.1</w:t>
      </w:r>
      <w:r>
        <w:rPr>
          <w:rFonts w:hint="eastAsia"/>
        </w:rPr>
        <w:t>版本</w:t>
      </w:r>
      <w:r>
        <w:rPr>
          <w:rFonts w:hint="eastAsia"/>
        </w:rPr>
        <w:t>:linux-3.</w:t>
      </w:r>
      <w:r w:rsidR="009A1BB3">
        <w:rPr>
          <w:rFonts w:hint="eastAsia"/>
        </w:rPr>
        <w:t>17.1</w:t>
      </w:r>
      <w:r>
        <w:rPr>
          <w:rFonts w:hint="eastAsia"/>
        </w:rPr>
        <w:t>.tar.xz</w:t>
      </w:r>
    </w:p>
    <w:p w:rsidR="00453DBA" w:rsidRPr="00453DBA" w:rsidRDefault="00453DBA" w:rsidP="00DE6621">
      <w:pPr>
        <w:ind w:firstLine="420"/>
      </w:pPr>
    </w:p>
    <w:p w:rsidR="00ED2324" w:rsidRDefault="00296F0B" w:rsidP="00CD3D8D">
      <w:pPr>
        <w:pStyle w:val="4"/>
        <w:spacing w:before="156" w:after="156"/>
        <w:ind w:firstLine="0"/>
      </w:pPr>
      <w:r>
        <w:rPr>
          <w:rFonts w:hint="eastAsia"/>
          <w:highlight w:val="lightGray"/>
        </w:rPr>
        <w:lastRenderedPageBreak/>
        <w:t>2</w:t>
      </w:r>
      <w:r w:rsidR="00CD3D8D">
        <w:rPr>
          <w:rFonts w:hint="eastAsia"/>
        </w:rPr>
        <w:t xml:space="preserve">. </w:t>
      </w:r>
      <w:r w:rsidR="00ED2324">
        <w:rPr>
          <w:rFonts w:hint="eastAsia"/>
        </w:rPr>
        <w:t>部署内核源代码</w:t>
      </w:r>
    </w:p>
    <w:p w:rsidR="00ED2324" w:rsidRDefault="00ED2324" w:rsidP="00ED2324">
      <w:pPr>
        <w:ind w:firstLine="420"/>
      </w:pPr>
      <w:r>
        <w:rPr>
          <w:rFonts w:hint="eastAsia"/>
        </w:rPr>
        <w:t>此</w:t>
      </w:r>
      <w:r w:rsidRPr="00ED2324">
        <w:t>过程</w:t>
      </w:r>
      <w:r>
        <w:rPr>
          <w:rFonts w:hint="eastAsia"/>
        </w:rPr>
        <w:t>比较机械、枯燥，因而容易出错。请严格按下述步骤来操作。</w:t>
      </w:r>
    </w:p>
    <w:p w:rsidR="00ED2324" w:rsidRPr="00ED2324" w:rsidRDefault="00ED2324" w:rsidP="00ED2324">
      <w:pPr>
        <w:ind w:firstLine="420"/>
      </w:pPr>
      <w:r>
        <w:rPr>
          <w:rFonts w:hint="eastAsia"/>
        </w:rPr>
        <w:t>首先，</w:t>
      </w:r>
      <w:r w:rsidR="00963E97">
        <w:rPr>
          <w:rFonts w:hint="eastAsia"/>
        </w:rPr>
        <w:t>把</w:t>
      </w:r>
      <w:r w:rsidR="00963E97">
        <w:rPr>
          <w:rFonts w:hint="eastAsia"/>
        </w:rPr>
        <w:t>linux-3.</w:t>
      </w:r>
      <w:r w:rsidR="009A1BB3">
        <w:rPr>
          <w:rFonts w:hint="eastAsia"/>
        </w:rPr>
        <w:t>17.1</w:t>
      </w:r>
      <w:r w:rsidR="00963E97">
        <w:rPr>
          <w:rFonts w:hint="eastAsia"/>
        </w:rPr>
        <w:t>.tar.xz</w:t>
      </w:r>
      <w:r>
        <w:rPr>
          <w:rFonts w:hint="eastAsia"/>
        </w:rPr>
        <w:t>包</w:t>
      </w:r>
      <w:r w:rsidR="00963E97">
        <w:rPr>
          <w:rFonts w:hint="eastAsia"/>
        </w:rPr>
        <w:t>放在主目录下</w:t>
      </w:r>
      <w:r>
        <w:rPr>
          <w:rFonts w:hint="eastAsia"/>
        </w:rPr>
        <w:t>，</w:t>
      </w:r>
      <w:r w:rsidR="00963E97">
        <w:rPr>
          <w:rFonts w:hint="eastAsia"/>
        </w:rPr>
        <w:t>解开</w:t>
      </w:r>
      <w:r w:rsidR="00963E97">
        <w:rPr>
          <w:rFonts w:hint="eastAsia"/>
        </w:rPr>
        <w:t>linux-3.</w:t>
      </w:r>
      <w:r w:rsidR="009A1BB3">
        <w:rPr>
          <w:rFonts w:hint="eastAsia"/>
        </w:rPr>
        <w:t>17.1</w:t>
      </w:r>
      <w:r w:rsidR="00963E97">
        <w:rPr>
          <w:rFonts w:hint="eastAsia"/>
        </w:rPr>
        <w:t>.tar.xz</w:t>
      </w:r>
      <w:r w:rsidR="00963E97">
        <w:rPr>
          <w:rFonts w:hint="eastAsia"/>
        </w:rPr>
        <w:t>包</w:t>
      </w:r>
      <w:r>
        <w:rPr>
          <w:rFonts w:hint="eastAsia"/>
        </w:rPr>
        <w:t>：</w:t>
      </w:r>
    </w:p>
    <w:p w:rsidR="00963E97" w:rsidRDefault="00963E97" w:rsidP="00706492">
      <w:pPr>
        <w:ind w:firstLine="420"/>
        <w:jc w:val="left"/>
      </w:pPr>
      <w:r w:rsidRPr="00706492">
        <w:rPr>
          <w:rFonts w:hint="eastAsia"/>
          <w:b/>
          <w:bCs/>
        </w:rPr>
        <w:t xml:space="preserve">tar </w:t>
      </w:r>
      <w:r w:rsidRPr="00706492">
        <w:rPr>
          <w:b/>
          <w:bCs/>
        </w:rPr>
        <w:t>–</w:t>
      </w:r>
      <w:r w:rsidRPr="00706492">
        <w:rPr>
          <w:rFonts w:hint="eastAsia"/>
          <w:b/>
          <w:bCs/>
        </w:rPr>
        <w:t>xvf  linux-3.</w:t>
      </w:r>
      <w:r w:rsidR="009A1BB3">
        <w:rPr>
          <w:rFonts w:hint="eastAsia"/>
          <w:b/>
          <w:bCs/>
        </w:rPr>
        <w:t>17.1</w:t>
      </w:r>
      <w:r w:rsidRPr="00706492">
        <w:rPr>
          <w:rFonts w:hint="eastAsia"/>
          <w:b/>
          <w:bCs/>
        </w:rPr>
        <w:t>.tar.xz</w:t>
      </w:r>
    </w:p>
    <w:p w:rsidR="002F2819" w:rsidRDefault="00963E97" w:rsidP="002F2819">
      <w:pPr>
        <w:ind w:firstLine="420"/>
      </w:pPr>
      <w:r>
        <w:rPr>
          <w:rFonts w:hint="eastAsia"/>
        </w:rPr>
        <w:t>解压出来的内核代码存放在</w:t>
      </w:r>
      <w:r>
        <w:rPr>
          <w:rFonts w:hint="eastAsia"/>
        </w:rPr>
        <w:t>~/linux-3.</w:t>
      </w:r>
      <w:r w:rsidR="009A1BB3">
        <w:rPr>
          <w:rFonts w:hint="eastAsia"/>
        </w:rPr>
        <w:t>17.1</w:t>
      </w:r>
      <w:r>
        <w:rPr>
          <w:rFonts w:hint="eastAsia"/>
        </w:rPr>
        <w:t>目录下。</w:t>
      </w:r>
      <w:r w:rsidR="002F2819">
        <w:rPr>
          <w:rFonts w:hint="eastAsia"/>
        </w:rPr>
        <w:t>为了方便操作及一致性，可以通过路径</w:t>
      </w:r>
      <w:r w:rsidR="002F2819">
        <w:rPr>
          <w:rFonts w:hint="eastAsia"/>
        </w:rPr>
        <w:t>~/linux</w:t>
      </w:r>
      <w:r w:rsidR="002F2819">
        <w:rPr>
          <w:rFonts w:hint="eastAsia"/>
        </w:rPr>
        <w:t>去访问它，这只要建一个符号链接：</w:t>
      </w:r>
    </w:p>
    <w:p w:rsidR="002F2819" w:rsidRPr="002F2819" w:rsidRDefault="002F2819" w:rsidP="002F2819">
      <w:pPr>
        <w:ind w:firstLine="420"/>
        <w:jc w:val="left"/>
        <w:rPr>
          <w:b/>
          <w:bCs/>
        </w:rPr>
      </w:pPr>
      <w:r w:rsidRPr="002F2819">
        <w:rPr>
          <w:b/>
          <w:bCs/>
        </w:rPr>
        <w:t xml:space="preserve">ln </w:t>
      </w:r>
      <w:r w:rsidRPr="002F2819">
        <w:rPr>
          <w:rFonts w:hint="eastAsia"/>
          <w:b/>
          <w:bCs/>
        </w:rPr>
        <w:t xml:space="preserve"> </w:t>
      </w:r>
      <w:r w:rsidRPr="002F2819">
        <w:rPr>
          <w:b/>
          <w:bCs/>
        </w:rPr>
        <w:t>-s</w:t>
      </w:r>
      <w:r w:rsidRPr="002F2819">
        <w:rPr>
          <w:rFonts w:hint="eastAsia"/>
          <w:b/>
          <w:bCs/>
        </w:rPr>
        <w:t xml:space="preserve"> </w:t>
      </w:r>
      <w:r w:rsidRPr="002F2819">
        <w:rPr>
          <w:b/>
          <w:bCs/>
        </w:rPr>
        <w:t xml:space="preserve"> </w:t>
      </w:r>
      <w:r w:rsidRPr="002F2819">
        <w:rPr>
          <w:rFonts w:hint="eastAsia"/>
          <w:b/>
          <w:bCs/>
        </w:rPr>
        <w:t>~</w:t>
      </w:r>
      <w:r w:rsidRPr="002F2819">
        <w:rPr>
          <w:b/>
          <w:bCs/>
        </w:rPr>
        <w:t>/linux-</w:t>
      </w:r>
      <w:r w:rsidRPr="002F2819">
        <w:rPr>
          <w:rFonts w:hint="eastAsia"/>
          <w:b/>
          <w:bCs/>
        </w:rPr>
        <w:t>3</w:t>
      </w:r>
      <w:r w:rsidRPr="002F2819">
        <w:rPr>
          <w:b/>
          <w:bCs/>
        </w:rPr>
        <w:t>.</w:t>
      </w:r>
      <w:r w:rsidR="009A1BB3">
        <w:rPr>
          <w:rFonts w:hint="eastAsia"/>
          <w:b/>
          <w:bCs/>
        </w:rPr>
        <w:t>17.1</w:t>
      </w:r>
      <w:r w:rsidRPr="002F2819">
        <w:rPr>
          <w:b/>
          <w:bCs/>
        </w:rPr>
        <w:t xml:space="preserve">/  </w:t>
      </w:r>
      <w:r w:rsidRPr="002F2819">
        <w:rPr>
          <w:rFonts w:hint="eastAsia"/>
          <w:b/>
          <w:bCs/>
        </w:rPr>
        <w:t>~/</w:t>
      </w:r>
      <w:r w:rsidRPr="002F2819">
        <w:rPr>
          <w:b/>
          <w:bCs/>
        </w:rPr>
        <w:t>linux</w:t>
      </w:r>
    </w:p>
    <w:p w:rsidR="00ED2324" w:rsidRDefault="00ED2324" w:rsidP="00ED2324">
      <w:pPr>
        <w:ind w:firstLine="0"/>
      </w:pPr>
    </w:p>
    <w:p w:rsidR="00DE6621" w:rsidRDefault="00DE6621" w:rsidP="00AC0C74">
      <w:pPr>
        <w:pStyle w:val="4"/>
        <w:numPr>
          <w:ilvl w:val="0"/>
          <w:numId w:val="32"/>
        </w:numPr>
        <w:spacing w:before="156" w:after="156"/>
      </w:pPr>
      <w:r>
        <w:rPr>
          <w:rFonts w:hint="eastAsia"/>
        </w:rPr>
        <w:t>配置内核</w:t>
      </w:r>
    </w:p>
    <w:p w:rsidR="00963E97" w:rsidRPr="00435D62" w:rsidRDefault="00963E97" w:rsidP="00435D62">
      <w:pPr>
        <w:ind w:firstLine="0"/>
        <w:rPr>
          <w:b/>
        </w:rPr>
      </w:pPr>
      <w:r w:rsidRPr="00435D62">
        <w:rPr>
          <w:rFonts w:hint="eastAsia"/>
          <w:b/>
        </w:rPr>
        <w:t>第</w:t>
      </w:r>
      <w:r w:rsidRPr="00435D62">
        <w:rPr>
          <w:rFonts w:hint="eastAsia"/>
          <w:b/>
        </w:rPr>
        <w:t>1</w:t>
      </w:r>
      <w:r w:rsidRPr="00435D62">
        <w:rPr>
          <w:rFonts w:hint="eastAsia"/>
          <w:b/>
        </w:rPr>
        <w:t>次编译内核的准备</w:t>
      </w:r>
      <w:r w:rsidR="00435D62">
        <w:rPr>
          <w:rFonts w:hint="eastAsia"/>
          <w:b/>
        </w:rPr>
        <w:t>：</w:t>
      </w:r>
    </w:p>
    <w:p w:rsidR="00E12FEB" w:rsidRDefault="00E12FEB" w:rsidP="00E12FEB">
      <w:pPr>
        <w:ind w:firstLine="420"/>
      </w:pPr>
      <w:r>
        <w:rPr>
          <w:rFonts w:hint="eastAsia"/>
        </w:rPr>
        <w:t>在</w:t>
      </w:r>
      <w:r>
        <w:t>ubuntu</w:t>
      </w:r>
      <w:r>
        <w:rPr>
          <w:rFonts w:hint="eastAsia"/>
        </w:rPr>
        <w:t>环境下，用命令</w:t>
      </w:r>
      <w:r>
        <w:t>make menuconfig</w:t>
      </w:r>
      <w:r>
        <w:rPr>
          <w:rFonts w:hint="eastAsia"/>
        </w:rPr>
        <w:t>对内核进行配置时，需要用终端模式下的字符菜单支持软件包</w:t>
      </w:r>
      <w:r>
        <w:t>libncurses5-dev</w:t>
      </w:r>
      <w:r>
        <w:rPr>
          <w:rFonts w:hint="eastAsia"/>
        </w:rPr>
        <w:t>，因此你是第一次重建内核，需要下载并安装该软件包，下载并安装命令如下：</w:t>
      </w:r>
    </w:p>
    <w:p w:rsidR="00963E97" w:rsidRPr="00706492" w:rsidRDefault="00E12FEB" w:rsidP="00E12FEB">
      <w:pPr>
        <w:ind w:firstLine="420"/>
        <w:rPr>
          <w:b/>
          <w:bCs/>
        </w:rPr>
      </w:pPr>
      <w:r w:rsidRPr="00706492">
        <w:rPr>
          <w:rFonts w:hint="eastAsia"/>
          <w:b/>
          <w:bCs/>
        </w:rPr>
        <w:t>sudo apt-get install libncurses5-dev</w:t>
      </w:r>
    </w:p>
    <w:p w:rsidR="00E12FEB" w:rsidRDefault="00E12FEB" w:rsidP="00E12FEB">
      <w:pPr>
        <w:ind w:firstLine="420"/>
      </w:pPr>
      <w:r>
        <w:rPr>
          <w:rFonts w:hint="eastAsia"/>
        </w:rPr>
        <w:t>若上面这一步提示错误信息，则输入下面的命令</w:t>
      </w:r>
      <w:r>
        <w:rPr>
          <w:rFonts w:hint="eastAsia"/>
        </w:rPr>
        <w:t xml:space="preserve">sudo apt-get </w:t>
      </w:r>
      <w:r>
        <w:t>–</w:t>
      </w:r>
      <w:r>
        <w:rPr>
          <w:rFonts w:hint="eastAsia"/>
        </w:rPr>
        <w:t xml:space="preserve">f install </w:t>
      </w:r>
      <w:r>
        <w:rPr>
          <w:rFonts w:hint="eastAsia"/>
        </w:rPr>
        <w:t>，建立库依赖关系。</w:t>
      </w:r>
    </w:p>
    <w:p w:rsidR="00435D62" w:rsidRDefault="00435D62" w:rsidP="00435D62">
      <w:pPr>
        <w:ind w:firstLine="0"/>
        <w:rPr>
          <w:b/>
        </w:rPr>
      </w:pPr>
    </w:p>
    <w:p w:rsidR="00E12FEB" w:rsidRPr="00435D62" w:rsidRDefault="00435D62" w:rsidP="00435D62">
      <w:pPr>
        <w:ind w:firstLine="0"/>
        <w:rPr>
          <w:b/>
        </w:rPr>
      </w:pPr>
      <w:r w:rsidRPr="00435D62">
        <w:rPr>
          <w:rFonts w:hint="eastAsia"/>
          <w:b/>
        </w:rPr>
        <w:t>查看</w:t>
      </w:r>
      <w:r w:rsidRPr="00435D62">
        <w:rPr>
          <w:rFonts w:hint="eastAsia"/>
          <w:b/>
        </w:rPr>
        <w:t>README</w:t>
      </w:r>
      <w:r w:rsidRPr="00435D62">
        <w:rPr>
          <w:rFonts w:hint="eastAsia"/>
          <w:b/>
        </w:rPr>
        <w:t>文件</w:t>
      </w:r>
      <w:r>
        <w:rPr>
          <w:rFonts w:hint="eastAsia"/>
          <w:b/>
        </w:rPr>
        <w:t>：</w:t>
      </w:r>
    </w:p>
    <w:p w:rsidR="00DC63C0" w:rsidRDefault="001A2616" w:rsidP="00DC63C0">
      <w:pPr>
        <w:ind w:firstLine="420"/>
      </w:pPr>
      <w:r>
        <w:rPr>
          <w:rFonts w:hint="eastAsia"/>
        </w:rPr>
        <w:t>在你进行这项工作之前，不妨</w:t>
      </w:r>
      <w:r w:rsidR="00DC63C0">
        <w:rPr>
          <w:rFonts w:hint="eastAsia"/>
        </w:rPr>
        <w:t>先看一看</w:t>
      </w:r>
      <w:r w:rsidR="00963E97">
        <w:rPr>
          <w:rFonts w:hint="eastAsia"/>
        </w:rPr>
        <w:t>~</w:t>
      </w:r>
      <w:r>
        <w:rPr>
          <w:rFonts w:hint="eastAsia"/>
        </w:rPr>
        <w:t>/linux</w:t>
      </w:r>
      <w:r w:rsidR="00963E97">
        <w:rPr>
          <w:rFonts w:hint="eastAsia"/>
        </w:rPr>
        <w:t>-3.</w:t>
      </w:r>
      <w:r w:rsidR="009A1BB3">
        <w:rPr>
          <w:rFonts w:hint="eastAsia"/>
        </w:rPr>
        <w:t>17.1</w:t>
      </w:r>
      <w:r w:rsidR="00DC63C0">
        <w:rPr>
          <w:rFonts w:hint="eastAsia"/>
        </w:rPr>
        <w:t>目录下</w:t>
      </w:r>
      <w:r>
        <w:rPr>
          <w:rFonts w:hint="eastAsia"/>
        </w:rPr>
        <w:t>内核源代码自带</w:t>
      </w:r>
      <w:r w:rsidR="00DC63C0">
        <w:rPr>
          <w:rFonts w:hint="eastAsia"/>
        </w:rPr>
        <w:t>的</w:t>
      </w:r>
      <w:r w:rsidR="00DC63C0">
        <w:rPr>
          <w:rFonts w:hint="eastAsia"/>
        </w:rPr>
        <w:t>README</w:t>
      </w:r>
      <w:r w:rsidR="00DC63C0">
        <w:rPr>
          <w:rFonts w:hint="eastAsia"/>
        </w:rPr>
        <w:t>文件。在</w:t>
      </w:r>
      <w:r w:rsidR="00963E97">
        <w:rPr>
          <w:rFonts w:hint="eastAsia"/>
        </w:rPr>
        <w:t>这份文件中，对怎样进行内核的解压，配置，安装都进行了详细的讲解</w:t>
      </w:r>
      <w:r>
        <w:rPr>
          <w:rFonts w:hint="eastAsia"/>
        </w:rPr>
        <w:t>。</w:t>
      </w:r>
    </w:p>
    <w:p w:rsidR="00FD7046" w:rsidRDefault="00FD7046" w:rsidP="00FD7046">
      <w:pPr>
        <w:ind w:firstLine="0"/>
      </w:pPr>
    </w:p>
    <w:p w:rsidR="00435D62" w:rsidRPr="00FD7046" w:rsidRDefault="00FD7046" w:rsidP="00FD7046">
      <w:pPr>
        <w:ind w:firstLine="0"/>
        <w:rPr>
          <w:b/>
        </w:rPr>
      </w:pPr>
      <w:r w:rsidRPr="00FD7046">
        <w:rPr>
          <w:rFonts w:hint="eastAsia"/>
          <w:b/>
        </w:rPr>
        <w:t>配置内核：</w:t>
      </w:r>
    </w:p>
    <w:p w:rsidR="00DC63C0" w:rsidRDefault="00DC63C0" w:rsidP="001A2616">
      <w:pPr>
        <w:ind w:firstLine="420"/>
      </w:pPr>
      <w:r>
        <w:rPr>
          <w:rFonts w:hint="eastAsia"/>
        </w:rPr>
        <w:t>在编译内核前，一般来说都需要对内核进行相应的配置。</w:t>
      </w:r>
      <w:r>
        <w:t>配置是精确控制新内核功能的机会。</w:t>
      </w:r>
      <w:r>
        <w:rPr>
          <w:rFonts w:hint="eastAsia"/>
        </w:rPr>
        <w:t>配置过程</w:t>
      </w:r>
      <w:r>
        <w:t>也控制</w:t>
      </w:r>
      <w:r>
        <w:rPr>
          <w:rFonts w:hint="eastAsia"/>
        </w:rPr>
        <w:t>哪些需</w:t>
      </w:r>
      <w:r>
        <w:t>编译到内核的二进制映像</w:t>
      </w:r>
      <w:r>
        <w:rPr>
          <w:rFonts w:hint="eastAsia"/>
        </w:rPr>
        <w:t>中</w:t>
      </w:r>
      <w:r>
        <w:t>(</w:t>
      </w:r>
      <w:r>
        <w:t>在启动时被载入</w:t>
      </w:r>
      <w:r>
        <w:t>)</w:t>
      </w:r>
      <w:r>
        <w:rPr>
          <w:rFonts w:hint="eastAsia"/>
        </w:rPr>
        <w:t>，</w:t>
      </w:r>
      <w:r>
        <w:t>哪些</w:t>
      </w:r>
      <w:r>
        <w:rPr>
          <w:rFonts w:hint="eastAsia"/>
        </w:rPr>
        <w:t>是</w:t>
      </w:r>
      <w:r>
        <w:t>需要时</w:t>
      </w:r>
      <w:r>
        <w:rPr>
          <w:rFonts w:hint="eastAsia"/>
        </w:rPr>
        <w:t>才装入</w:t>
      </w:r>
      <w:r>
        <w:t>的内核模块</w:t>
      </w:r>
      <w:r>
        <w:rPr>
          <w:rFonts w:hint="eastAsia"/>
        </w:rPr>
        <w:t>（</w:t>
      </w:r>
      <w:r>
        <w:rPr>
          <w:rFonts w:hint="eastAsia"/>
        </w:rPr>
        <w:t>module</w:t>
      </w:r>
      <w:r>
        <w:rPr>
          <w:rFonts w:hint="eastAsia"/>
        </w:rPr>
        <w:t>）</w:t>
      </w:r>
      <w:r>
        <w:t>。</w:t>
      </w:r>
    </w:p>
    <w:p w:rsidR="00DC63C0" w:rsidRPr="00706492" w:rsidRDefault="00DC63C0" w:rsidP="00706492">
      <w:pPr>
        <w:ind w:firstLine="420"/>
        <w:rPr>
          <w:b/>
          <w:bCs/>
        </w:rPr>
      </w:pPr>
      <w:r w:rsidRPr="00706492">
        <w:rPr>
          <w:b/>
          <w:bCs/>
        </w:rPr>
        <w:t xml:space="preserve">cd </w:t>
      </w:r>
      <w:r w:rsidRPr="00706492">
        <w:rPr>
          <w:rFonts w:hint="eastAsia"/>
          <w:b/>
          <w:bCs/>
        </w:rPr>
        <w:t xml:space="preserve"> </w:t>
      </w:r>
      <w:r w:rsidR="00452822" w:rsidRPr="00706492">
        <w:rPr>
          <w:rFonts w:hint="eastAsia"/>
          <w:b/>
          <w:bCs/>
        </w:rPr>
        <w:t>~</w:t>
      </w:r>
      <w:r w:rsidR="001A2616" w:rsidRPr="00706492">
        <w:rPr>
          <w:rFonts w:hint="eastAsia"/>
          <w:b/>
          <w:bCs/>
        </w:rPr>
        <w:t>/</w:t>
      </w:r>
      <w:r w:rsidRPr="00706492">
        <w:rPr>
          <w:b/>
          <w:bCs/>
        </w:rPr>
        <w:t>linux</w:t>
      </w:r>
    </w:p>
    <w:p w:rsidR="00E7553D" w:rsidRDefault="00E7553D" w:rsidP="00933BEB">
      <w:pPr>
        <w:ind w:firstLine="0"/>
      </w:pPr>
    </w:p>
    <w:p w:rsidR="00133FE8" w:rsidRDefault="00133FE8" w:rsidP="00133FE8">
      <w:pPr>
        <w:ind w:firstLine="420"/>
      </w:pPr>
      <w:r>
        <w:rPr>
          <w:rFonts w:hint="eastAsia"/>
        </w:rPr>
        <w:t>第一次编译的话，有必要</w:t>
      </w:r>
      <w:r>
        <w:t>将</w:t>
      </w:r>
      <w:r>
        <w:rPr>
          <w:rFonts w:hint="eastAsia"/>
        </w:rPr>
        <w:t>内核</w:t>
      </w:r>
      <w:r>
        <w:t>源代码树置于一种完整和一致的状态。因此，我们推荐执行命令</w:t>
      </w:r>
      <w:r>
        <w:t>make mrproper</w:t>
      </w:r>
      <w:r>
        <w:t>。它将清除目录下所有配置文件和先前生成核心时产生的</w:t>
      </w:r>
      <w:r>
        <w:rPr>
          <w:rFonts w:hint="eastAsia"/>
        </w:rPr>
        <w:t>.o</w:t>
      </w:r>
      <w:r>
        <w:t>文件</w:t>
      </w:r>
      <w:r>
        <w:rPr>
          <w:rFonts w:hint="eastAsia"/>
        </w:rPr>
        <w:t>：</w:t>
      </w:r>
    </w:p>
    <w:p w:rsidR="00133FE8" w:rsidRPr="00706492" w:rsidRDefault="00133FE8" w:rsidP="00706492">
      <w:pPr>
        <w:ind w:firstLine="420"/>
        <w:rPr>
          <w:b/>
          <w:bCs/>
        </w:rPr>
      </w:pPr>
      <w:r w:rsidRPr="00706492">
        <w:rPr>
          <w:b/>
          <w:bCs/>
        </w:rPr>
        <w:t>make mrproper</w:t>
      </w:r>
    </w:p>
    <w:p w:rsidR="00FE528E" w:rsidRDefault="00933BEB" w:rsidP="003F2689">
      <w:pPr>
        <w:ind w:firstLine="0"/>
      </w:pPr>
      <w:r>
        <w:rPr>
          <w:rFonts w:hint="eastAsia"/>
        </w:rPr>
        <w:tab/>
      </w:r>
      <w:r>
        <w:rPr>
          <w:rFonts w:hint="eastAsia"/>
        </w:rPr>
        <w:t>为了与正在运行的操作系统内核的运行环境匹配，可以先把</w:t>
      </w:r>
      <w:r w:rsidR="004748AC">
        <w:rPr>
          <w:rFonts w:hint="eastAsia"/>
        </w:rPr>
        <w:t>当前已配置好的文件复制到当前目录下，新的文件名为</w:t>
      </w:r>
      <w:r w:rsidR="004748AC">
        <w:rPr>
          <w:rFonts w:hint="eastAsia"/>
        </w:rPr>
        <w:t>.config</w:t>
      </w:r>
      <w:r w:rsidR="004748AC">
        <w:rPr>
          <w:rFonts w:hint="eastAsia"/>
        </w:rPr>
        <w:t>文件</w:t>
      </w:r>
      <w:r w:rsidR="00706492">
        <w:rPr>
          <w:rFonts w:hint="eastAsia"/>
        </w:rPr>
        <w:t>：</w:t>
      </w:r>
    </w:p>
    <w:p w:rsidR="00933BEB" w:rsidRDefault="00933BEB" w:rsidP="00706492">
      <w:pPr>
        <w:ind w:firstLine="420"/>
        <w:rPr>
          <w:b/>
          <w:bCs/>
        </w:rPr>
      </w:pPr>
      <w:r w:rsidRPr="00933BEB">
        <w:rPr>
          <w:b/>
          <w:bCs/>
        </w:rPr>
        <w:t>cp /boot/config-`uname</w:t>
      </w:r>
      <w:r w:rsidR="00706492">
        <w:rPr>
          <w:b/>
          <w:bCs/>
        </w:rPr>
        <w:t xml:space="preserve"> -r` </w:t>
      </w:r>
      <w:r w:rsidRPr="00933BEB">
        <w:rPr>
          <w:b/>
          <w:bCs/>
        </w:rPr>
        <w:t xml:space="preserve">.config </w:t>
      </w:r>
    </w:p>
    <w:p w:rsidR="00DE6621" w:rsidRDefault="002F2819" w:rsidP="002F2819">
      <w:pPr>
        <w:ind w:firstLine="420"/>
      </w:pPr>
      <w:r>
        <w:rPr>
          <w:rFonts w:hint="eastAsia"/>
        </w:rPr>
        <w:t>这里，命令</w:t>
      </w:r>
      <w:r>
        <w:rPr>
          <w:rFonts w:hint="eastAsia"/>
        </w:rPr>
        <w:t xml:space="preserve">`uname </w:t>
      </w:r>
      <w:r>
        <w:t>–</w:t>
      </w:r>
      <w:r>
        <w:rPr>
          <w:rFonts w:hint="eastAsia"/>
        </w:rPr>
        <w:t>r`</w:t>
      </w:r>
      <w:r>
        <w:rPr>
          <w:rFonts w:hint="eastAsia"/>
        </w:rPr>
        <w:t>得到当前内核版本号。</w:t>
      </w:r>
      <w:r w:rsidR="003F2689">
        <w:rPr>
          <w:rFonts w:hint="eastAsia"/>
        </w:rPr>
        <w:t>然后</w:t>
      </w:r>
      <w:r w:rsidR="00CC1A2D">
        <w:rPr>
          <w:rFonts w:hint="eastAsia"/>
        </w:rPr>
        <w:t>：</w:t>
      </w:r>
    </w:p>
    <w:p w:rsidR="00DE6621" w:rsidRPr="00706492" w:rsidRDefault="00DE6621" w:rsidP="00706492">
      <w:pPr>
        <w:ind w:firstLine="420"/>
        <w:rPr>
          <w:b/>
          <w:bCs/>
        </w:rPr>
      </w:pPr>
      <w:r w:rsidRPr="00706492">
        <w:rPr>
          <w:b/>
          <w:bCs/>
        </w:rPr>
        <w:t>make menuconfig</w:t>
      </w:r>
    </w:p>
    <w:p w:rsidR="00DE6621" w:rsidRDefault="00DE6621" w:rsidP="00CC1A2D"/>
    <w:p w:rsidR="00DE6621" w:rsidRDefault="00DE6621" w:rsidP="003F2689">
      <w:pPr>
        <w:ind w:firstLine="420"/>
      </w:pPr>
      <w:r>
        <w:rPr>
          <w:rFonts w:hint="eastAsia"/>
        </w:rPr>
        <w:t>make menuconfig</w:t>
      </w:r>
      <w:r>
        <w:rPr>
          <w:rFonts w:hint="eastAsia"/>
        </w:rPr>
        <w:t>是基于文本的选单式配置界面，</w:t>
      </w:r>
      <w:r w:rsidR="003F2689">
        <w:rPr>
          <w:rFonts w:hint="eastAsia"/>
        </w:rPr>
        <w:t>作者</w:t>
      </w:r>
      <w:r>
        <w:rPr>
          <w:rFonts w:hint="eastAsia"/>
        </w:rPr>
        <w:t>一般使用这一配置命令。</w:t>
      </w:r>
      <w:r w:rsidR="003F2689">
        <w:rPr>
          <w:rFonts w:hint="eastAsia"/>
        </w:rPr>
        <w:t>当然，其它</w:t>
      </w:r>
      <w:r w:rsidR="0075204A">
        <w:rPr>
          <w:rFonts w:hint="eastAsia"/>
        </w:rPr>
        <w:t>的配置界面也不错啊，例如：</w:t>
      </w:r>
    </w:p>
    <w:p w:rsidR="0075204A" w:rsidRDefault="0075204A" w:rsidP="0075204A">
      <w:pPr>
        <w:numPr>
          <w:ilvl w:val="0"/>
          <w:numId w:val="6"/>
        </w:numPr>
      </w:pPr>
      <w:r>
        <w:rPr>
          <w:rFonts w:hint="eastAsia"/>
        </w:rPr>
        <w:t>make xconfig</w:t>
      </w:r>
      <w:r>
        <w:rPr>
          <w:rFonts w:hint="eastAsia"/>
        </w:rPr>
        <w:t>，使用</w:t>
      </w:r>
      <w:r>
        <w:rPr>
          <w:rFonts w:hint="eastAsia"/>
        </w:rPr>
        <w:t xml:space="preserve">X Windows (Qt) </w:t>
      </w:r>
      <w:r>
        <w:rPr>
          <w:rFonts w:hint="eastAsia"/>
        </w:rPr>
        <w:t>界面</w:t>
      </w:r>
    </w:p>
    <w:p w:rsidR="0075204A" w:rsidRDefault="0075204A" w:rsidP="0075204A">
      <w:pPr>
        <w:numPr>
          <w:ilvl w:val="0"/>
          <w:numId w:val="6"/>
        </w:numPr>
      </w:pPr>
      <w:r>
        <w:rPr>
          <w:rFonts w:hint="eastAsia"/>
        </w:rPr>
        <w:t>make gconfig</w:t>
      </w:r>
      <w:r>
        <w:rPr>
          <w:rFonts w:hint="eastAsia"/>
        </w:rPr>
        <w:t>，使用</w:t>
      </w:r>
      <w:r>
        <w:rPr>
          <w:rFonts w:hint="eastAsia"/>
        </w:rPr>
        <w:t xml:space="preserve">X Windows (Gtk) </w:t>
      </w:r>
      <w:r>
        <w:rPr>
          <w:rFonts w:hint="eastAsia"/>
        </w:rPr>
        <w:t>界面</w:t>
      </w:r>
    </w:p>
    <w:p w:rsidR="0075204A" w:rsidRDefault="0075204A" w:rsidP="0075204A">
      <w:pPr>
        <w:numPr>
          <w:ilvl w:val="0"/>
          <w:numId w:val="6"/>
        </w:numPr>
      </w:pPr>
      <w:r>
        <w:rPr>
          <w:rFonts w:hint="eastAsia"/>
        </w:rPr>
        <w:lastRenderedPageBreak/>
        <w:t>make oldconfig</w:t>
      </w:r>
      <w:r>
        <w:rPr>
          <w:rFonts w:hint="eastAsia"/>
        </w:rPr>
        <w:t>，使用文本界面，按照</w:t>
      </w:r>
      <w:r>
        <w:rPr>
          <w:rFonts w:hint="eastAsia"/>
        </w:rPr>
        <w:t>./.config</w:t>
      </w:r>
      <w:r>
        <w:rPr>
          <w:rFonts w:hint="eastAsia"/>
        </w:rPr>
        <w:t>文件的内容取其缺省值</w:t>
      </w:r>
    </w:p>
    <w:p w:rsidR="0075204A" w:rsidRDefault="0075204A" w:rsidP="0075204A">
      <w:pPr>
        <w:numPr>
          <w:ilvl w:val="0"/>
          <w:numId w:val="6"/>
        </w:numPr>
      </w:pPr>
      <w:r>
        <w:rPr>
          <w:rFonts w:hint="eastAsia"/>
        </w:rPr>
        <w:t>make silentoldconfig</w:t>
      </w:r>
      <w:r>
        <w:rPr>
          <w:rFonts w:hint="eastAsia"/>
        </w:rPr>
        <w:t>，与上一个一样；不同的是，不再逐项提问了</w:t>
      </w:r>
    </w:p>
    <w:p w:rsidR="0075204A" w:rsidRDefault="0075204A" w:rsidP="003F2689">
      <w:pPr>
        <w:ind w:firstLine="420"/>
      </w:pPr>
    </w:p>
    <w:p w:rsidR="00DE6621" w:rsidRDefault="00DE6621" w:rsidP="00DE6621">
      <w:pPr>
        <w:ind w:firstLine="420"/>
      </w:pPr>
      <w:r>
        <w:t>进行配置时，大部分选项可以使用其缺省值，只有小部分需要根据用户不同的需要选择。</w:t>
      </w:r>
      <w:r w:rsidR="00547D7C" w:rsidRPr="00886161">
        <w:rPr>
          <w:rFonts w:hint="eastAsia"/>
        </w:rPr>
        <w:t>例如，</w:t>
      </w:r>
      <w:r w:rsidR="0075204A" w:rsidRPr="00886161">
        <w:rPr>
          <w:rFonts w:hint="eastAsia"/>
        </w:rPr>
        <w:t>如果</w:t>
      </w:r>
      <w:r w:rsidR="00886161" w:rsidRPr="00886161">
        <w:rPr>
          <w:rFonts w:hint="eastAsia"/>
        </w:rPr>
        <w:t>硬盘分区采用</w:t>
      </w:r>
      <w:r w:rsidR="00547D7C" w:rsidRPr="00886161">
        <w:t>ext2</w:t>
      </w:r>
      <w:r w:rsidR="00547D7C" w:rsidRPr="00886161">
        <w:rPr>
          <w:rFonts w:hint="eastAsia"/>
        </w:rPr>
        <w:t>文件系统</w:t>
      </w:r>
      <w:r w:rsidR="00886161" w:rsidRPr="00886161">
        <w:rPr>
          <w:rFonts w:hint="eastAsia"/>
        </w:rPr>
        <w:t>（或</w:t>
      </w:r>
      <w:r w:rsidR="00547D7C" w:rsidRPr="00886161">
        <w:t>ext3</w:t>
      </w:r>
      <w:r w:rsidR="00547D7C" w:rsidRPr="00886161">
        <w:rPr>
          <w:rFonts w:hint="eastAsia"/>
        </w:rPr>
        <w:t>文件系统</w:t>
      </w:r>
      <w:r w:rsidR="00886161" w:rsidRPr="00886161">
        <w:rPr>
          <w:rFonts w:hint="eastAsia"/>
        </w:rPr>
        <w:t>），则配置项应支持</w:t>
      </w:r>
      <w:r w:rsidR="00886161" w:rsidRPr="00886161">
        <w:rPr>
          <w:rFonts w:hint="eastAsia"/>
        </w:rPr>
        <w:t>ext2</w:t>
      </w:r>
      <w:r w:rsidR="00886161" w:rsidRPr="00886161">
        <w:rPr>
          <w:rFonts w:hint="eastAsia"/>
        </w:rPr>
        <w:t>文件系统（</w:t>
      </w:r>
      <w:r w:rsidR="00886161" w:rsidRPr="00886161">
        <w:rPr>
          <w:rFonts w:hint="eastAsia"/>
        </w:rPr>
        <w:t>ext3</w:t>
      </w:r>
      <w:r w:rsidR="00886161" w:rsidRPr="00886161">
        <w:rPr>
          <w:rFonts w:hint="eastAsia"/>
        </w:rPr>
        <w:t>文件系统）</w:t>
      </w:r>
      <w:r w:rsidR="00547D7C" w:rsidRPr="00886161">
        <w:rPr>
          <w:rFonts w:hint="eastAsia"/>
        </w:rPr>
        <w:t>。</w:t>
      </w:r>
      <w:r w:rsidR="00547D7C">
        <w:rPr>
          <w:rFonts w:hint="eastAsia"/>
        </w:rPr>
        <w:t>又</w:t>
      </w:r>
      <w:r>
        <w:t>例如，系统如果配有</w:t>
      </w:r>
      <w:r>
        <w:rPr>
          <w:rFonts w:hint="eastAsia"/>
        </w:rPr>
        <w:t>SCSI</w:t>
      </w:r>
      <w:r w:rsidR="00886161">
        <w:rPr>
          <w:rFonts w:hint="eastAsia"/>
        </w:rPr>
        <w:t>总线及设备</w:t>
      </w:r>
      <w:r>
        <w:t>，需要在配置中选择</w:t>
      </w:r>
      <w:r>
        <w:rPr>
          <w:rFonts w:hint="eastAsia"/>
        </w:rPr>
        <w:t>SCSI</w:t>
      </w:r>
      <w:r>
        <w:rPr>
          <w:rFonts w:hint="eastAsia"/>
        </w:rPr>
        <w:t>卡的支持</w:t>
      </w:r>
      <w:r>
        <w:t>。</w:t>
      </w:r>
    </w:p>
    <w:p w:rsidR="00DE6621" w:rsidRDefault="00DE6621" w:rsidP="00DE6621">
      <w:pPr>
        <w:ind w:firstLine="420"/>
      </w:pPr>
      <w:r>
        <w:rPr>
          <w:rFonts w:hint="eastAsia"/>
        </w:rPr>
        <w:t>对每一个配置选项</w:t>
      </w:r>
      <w:r>
        <w:t>，</w:t>
      </w:r>
      <w:r>
        <w:rPr>
          <w:rFonts w:hint="eastAsia"/>
        </w:rPr>
        <w:t>用户</w:t>
      </w:r>
      <w:r>
        <w:t>有三种选择，它们分别代表的含义如下：</w:t>
      </w:r>
    </w:p>
    <w:p w:rsidR="00DE6621" w:rsidRDefault="00A02B4A" w:rsidP="00A02B4A">
      <w:pPr>
        <w:numPr>
          <w:ilvl w:val="0"/>
          <w:numId w:val="8"/>
        </w:numPr>
      </w:pPr>
      <w:r>
        <w:t>“</w:t>
      </w:r>
      <w:r>
        <w:rPr>
          <w:rFonts w:hint="eastAsia"/>
        </w:rPr>
        <w:t>&lt;*&gt;</w:t>
      </w:r>
      <w:r>
        <w:t>”</w:t>
      </w:r>
      <w:r>
        <w:rPr>
          <w:rFonts w:hint="eastAsia"/>
        </w:rPr>
        <w:t>或</w:t>
      </w:r>
      <w:r>
        <w:t>“</w:t>
      </w:r>
      <w:r>
        <w:rPr>
          <w:rFonts w:hint="eastAsia"/>
        </w:rPr>
        <w:t>[*]</w:t>
      </w:r>
      <w:r w:rsidR="00DE6621">
        <w:t>”</w:t>
      </w:r>
      <w:r>
        <w:rPr>
          <w:rFonts w:hint="eastAsia"/>
        </w:rPr>
        <w:t xml:space="preserve"> </w:t>
      </w:r>
      <w:r w:rsidR="00DE6621">
        <w:t>－</w:t>
      </w:r>
      <w:r w:rsidR="00DE6621">
        <w:t xml:space="preserve"> </w:t>
      </w:r>
      <w:r w:rsidR="00DE6621">
        <w:t>将该功能编译进内核</w:t>
      </w:r>
    </w:p>
    <w:p w:rsidR="00DE6621" w:rsidRDefault="00A02B4A" w:rsidP="00A02B4A">
      <w:pPr>
        <w:numPr>
          <w:ilvl w:val="0"/>
          <w:numId w:val="8"/>
        </w:numPr>
      </w:pPr>
      <w:r>
        <w:t>“</w:t>
      </w:r>
      <w:r>
        <w:rPr>
          <w:rFonts w:hint="eastAsia"/>
        </w:rPr>
        <w:t>[ ]</w:t>
      </w:r>
      <w:r w:rsidR="00DE6621">
        <w:t>”</w:t>
      </w:r>
      <w:r>
        <w:rPr>
          <w:rFonts w:hint="eastAsia"/>
        </w:rPr>
        <w:t xml:space="preserve">        </w:t>
      </w:r>
      <w:r w:rsidR="00DE6621">
        <w:t>－</w:t>
      </w:r>
      <w:r w:rsidR="00DE6621">
        <w:t xml:space="preserve"> </w:t>
      </w:r>
      <w:r w:rsidR="00DE6621">
        <w:t>不将该功能编译进内核</w:t>
      </w:r>
    </w:p>
    <w:p w:rsidR="00DE6621" w:rsidRDefault="00DE6621" w:rsidP="00A02B4A">
      <w:pPr>
        <w:numPr>
          <w:ilvl w:val="0"/>
          <w:numId w:val="8"/>
        </w:numPr>
      </w:pPr>
      <w:r>
        <w:t>“</w:t>
      </w:r>
      <w:r w:rsidR="00A02B4A">
        <w:rPr>
          <w:rFonts w:hint="eastAsia"/>
        </w:rPr>
        <w:t>[</w:t>
      </w:r>
      <w:r>
        <w:t>M</w:t>
      </w:r>
      <w:r w:rsidR="00A02B4A">
        <w:rPr>
          <w:rFonts w:hint="eastAsia"/>
        </w:rPr>
        <w:t>]</w:t>
      </w:r>
      <w:r>
        <w:t>”</w:t>
      </w:r>
      <w:r w:rsidR="00A02B4A">
        <w:rPr>
          <w:rFonts w:hint="eastAsia"/>
        </w:rPr>
        <w:t xml:space="preserve">       </w:t>
      </w:r>
      <w:r>
        <w:t>－</w:t>
      </w:r>
      <w:r>
        <w:t xml:space="preserve"> </w:t>
      </w:r>
      <w:r>
        <w:t>将该功能编译成可</w:t>
      </w:r>
      <w:r w:rsidR="00A02B4A">
        <w:t>以在需要时动态插入到内核中的模块</w:t>
      </w:r>
    </w:p>
    <w:p w:rsidR="00DE6621" w:rsidRDefault="00DE6621" w:rsidP="00DE6621">
      <w:pPr>
        <w:ind w:firstLine="420"/>
      </w:pPr>
      <w:r>
        <w:t>将与核心其它部分关系较远且不经常使用的部分功能代码编译成为可加载模块，有利于减小内核的长度，减小内核消耗的内存，简化该功能相应的环境改变时对内核的影响。许多功能都可以这样处理，例如像上面提到的</w:t>
      </w:r>
      <w:r>
        <w:rPr>
          <w:rFonts w:hint="eastAsia"/>
        </w:rPr>
        <w:t>对</w:t>
      </w:r>
      <w:r>
        <w:rPr>
          <w:rFonts w:hint="eastAsia"/>
        </w:rPr>
        <w:t>SCSI</w:t>
      </w:r>
      <w:r>
        <w:rPr>
          <w:rFonts w:hint="eastAsia"/>
        </w:rPr>
        <w:t>卡的</w:t>
      </w:r>
      <w:r>
        <w:t>支持</w:t>
      </w:r>
      <w:r w:rsidR="00BE0AF2">
        <w:rPr>
          <w:rFonts w:hint="eastAsia"/>
        </w:rPr>
        <w:t>，</w:t>
      </w:r>
      <w:r>
        <w:rPr>
          <w:rFonts w:hint="eastAsia"/>
        </w:rPr>
        <w:t>等等</w:t>
      </w:r>
      <w:r>
        <w:t>。</w:t>
      </w:r>
    </w:p>
    <w:p w:rsidR="00DE6621" w:rsidRDefault="00AC0C74" w:rsidP="00CD3D8D">
      <w:pPr>
        <w:pStyle w:val="4"/>
        <w:spacing w:before="156" w:after="156"/>
        <w:ind w:firstLine="0"/>
      </w:pPr>
      <w:r>
        <w:rPr>
          <w:rFonts w:hint="eastAsia"/>
        </w:rPr>
        <w:t>4</w:t>
      </w:r>
      <w:r w:rsidR="00CD3D8D">
        <w:rPr>
          <w:rFonts w:hint="eastAsia"/>
        </w:rPr>
        <w:t xml:space="preserve">. </w:t>
      </w:r>
      <w:r w:rsidR="00DE6621">
        <w:rPr>
          <w:rFonts w:hint="eastAsia"/>
        </w:rPr>
        <w:t>编译内核和模块</w:t>
      </w:r>
    </w:p>
    <w:p w:rsidR="00DE6621" w:rsidRDefault="0085097D" w:rsidP="00DE6621">
      <w:r>
        <w:rPr>
          <w:rFonts w:hint="eastAsia"/>
        </w:rPr>
        <w:t>编译</w:t>
      </w:r>
      <w:r w:rsidR="008D148C">
        <w:t>内核</w:t>
      </w:r>
      <w:r w:rsidR="008D148C">
        <w:rPr>
          <w:rFonts w:hint="eastAsia"/>
        </w:rPr>
        <w:t>，就用</w:t>
      </w:r>
      <w:r w:rsidR="00DE6621">
        <w:rPr>
          <w:rFonts w:hint="eastAsia"/>
        </w:rPr>
        <w:t>：</w:t>
      </w:r>
    </w:p>
    <w:p w:rsidR="00DE6621" w:rsidRDefault="00706492" w:rsidP="00FE528E">
      <w:pPr>
        <w:ind w:firstLine="420"/>
        <w:rPr>
          <w:b/>
          <w:bCs/>
        </w:rPr>
      </w:pPr>
      <w:r w:rsidRPr="00706492">
        <w:rPr>
          <w:rFonts w:hint="eastAsia"/>
          <w:b/>
          <w:bCs/>
        </w:rPr>
        <w:t xml:space="preserve"> </w:t>
      </w:r>
      <w:r w:rsidR="00FB0BF5">
        <w:rPr>
          <w:rFonts w:hint="eastAsia"/>
          <w:b/>
          <w:bCs/>
        </w:rPr>
        <w:t>m</w:t>
      </w:r>
      <w:r w:rsidR="008D148C" w:rsidRPr="00706492">
        <w:rPr>
          <w:b/>
          <w:bCs/>
        </w:rPr>
        <w:t>ake</w:t>
      </w:r>
    </w:p>
    <w:p w:rsidR="00FB0BF5" w:rsidRPr="00706492" w:rsidRDefault="00FB0BF5" w:rsidP="00FE528E">
      <w:pPr>
        <w:ind w:firstLine="420"/>
        <w:rPr>
          <w:b/>
          <w:bCs/>
        </w:rPr>
      </w:pPr>
      <w:r>
        <w:rPr>
          <w:rFonts w:hint="eastAsia"/>
          <w:b/>
          <w:bCs/>
        </w:rPr>
        <w:tab/>
      </w:r>
      <w:r>
        <w:rPr>
          <w:rFonts w:hint="eastAsia"/>
          <w:b/>
          <w:bCs/>
        </w:rPr>
        <w:t>或</w:t>
      </w:r>
      <w:r>
        <w:rPr>
          <w:rFonts w:hint="eastAsia"/>
          <w:b/>
          <w:bCs/>
        </w:rPr>
        <w:t xml:space="preserve"> make </w:t>
      </w:r>
      <w:r>
        <w:rPr>
          <w:b/>
          <w:bCs/>
        </w:rPr>
        <w:t>–</w:t>
      </w:r>
      <w:r>
        <w:rPr>
          <w:rFonts w:hint="eastAsia"/>
          <w:b/>
          <w:bCs/>
        </w:rPr>
        <w:t xml:space="preserve">j2 </w:t>
      </w:r>
      <w:r>
        <w:rPr>
          <w:rFonts w:hint="eastAsia"/>
          <w:b/>
          <w:bCs/>
        </w:rPr>
        <w:t>使用两个进程编译。</w:t>
      </w:r>
    </w:p>
    <w:p w:rsidR="00DE6621" w:rsidRDefault="00DE6621" w:rsidP="00DE6621">
      <w:r>
        <w:t>编译</w:t>
      </w:r>
      <w:r>
        <w:rPr>
          <w:rFonts w:hint="eastAsia"/>
        </w:rPr>
        <w:t>内核需要较长</w:t>
      </w:r>
      <w:r>
        <w:t>的时间</w:t>
      </w:r>
      <w:r>
        <w:rPr>
          <w:rFonts w:hint="eastAsia"/>
        </w:rPr>
        <w:t>，具体</w:t>
      </w:r>
      <w:r>
        <w:t>与机器的硬件条件及内核的配置等因素有关</w:t>
      </w:r>
      <w:r w:rsidR="008D148C">
        <w:rPr>
          <w:rFonts w:hint="eastAsia"/>
        </w:rPr>
        <w:t>（作者采用</w:t>
      </w:r>
      <w:r w:rsidR="008D148C">
        <w:rPr>
          <w:rFonts w:hint="eastAsia"/>
        </w:rPr>
        <w:t>VMWare</w:t>
      </w:r>
      <w:r w:rsidR="008D148C">
        <w:rPr>
          <w:rFonts w:hint="eastAsia"/>
        </w:rPr>
        <w:t>虚拟机，需要约</w:t>
      </w:r>
      <w:r w:rsidR="00706492">
        <w:rPr>
          <w:rFonts w:hint="eastAsia"/>
        </w:rPr>
        <w:t>2</w:t>
      </w:r>
      <w:r w:rsidR="00706492">
        <w:rPr>
          <w:rFonts w:hint="eastAsia"/>
        </w:rPr>
        <w:t>小时以上</w:t>
      </w:r>
      <w:r w:rsidR="008D148C">
        <w:rPr>
          <w:rFonts w:hint="eastAsia"/>
        </w:rPr>
        <w:t>）</w:t>
      </w:r>
      <w:r>
        <w:t>。</w:t>
      </w:r>
      <w:r>
        <w:rPr>
          <w:rFonts w:hint="eastAsia"/>
        </w:rPr>
        <w:t>完成后产生的</w:t>
      </w:r>
      <w:r>
        <w:t>内核</w:t>
      </w:r>
      <w:r>
        <w:rPr>
          <w:rFonts w:hint="eastAsia"/>
        </w:rPr>
        <w:t>文件</w:t>
      </w:r>
      <w:r w:rsidR="008D148C">
        <w:rPr>
          <w:rFonts w:hint="eastAsia"/>
        </w:rPr>
        <w:t>bzImage</w:t>
      </w:r>
      <w:r>
        <w:t>的位置在</w:t>
      </w:r>
      <w:r w:rsidR="00706492">
        <w:rPr>
          <w:rFonts w:hint="eastAsia"/>
        </w:rPr>
        <w:t>~</w:t>
      </w:r>
      <w:r>
        <w:t>/linux/arch/i386/boot</w:t>
      </w:r>
      <w:r>
        <w:t>目录下，当然这里假设用户的</w:t>
      </w:r>
      <w:r>
        <w:t>CPU</w:t>
      </w:r>
      <w:r>
        <w:t>是</w:t>
      </w:r>
      <w:r>
        <w:rPr>
          <w:rFonts w:hint="eastAsia"/>
        </w:rPr>
        <w:t xml:space="preserve">Intel </w:t>
      </w:r>
      <w:r>
        <w:t>x86</w:t>
      </w:r>
      <w:r>
        <w:t>型的</w:t>
      </w:r>
      <w:r>
        <w:rPr>
          <w:rFonts w:hint="eastAsia"/>
        </w:rPr>
        <w:t>，并且你将内核源代码放在</w:t>
      </w:r>
      <w:r w:rsidR="00706492">
        <w:rPr>
          <w:rFonts w:hint="eastAsia"/>
        </w:rPr>
        <w:t>~</w:t>
      </w:r>
      <w:r w:rsidR="0085097D">
        <w:t>/linux</w:t>
      </w:r>
      <w:r>
        <w:rPr>
          <w:rFonts w:hint="eastAsia"/>
        </w:rPr>
        <w:t>目录下</w:t>
      </w:r>
      <w:r>
        <w:t>。</w:t>
      </w:r>
    </w:p>
    <w:p w:rsidR="00DE6621" w:rsidRPr="00815BBB" w:rsidRDefault="00815BBB" w:rsidP="00815BBB">
      <w:pPr>
        <w:pStyle w:val="a3"/>
        <w:ind w:leftChars="10" w:left="21" w:firstLine="360"/>
        <w:rPr>
          <w:sz w:val="21"/>
          <w:szCs w:val="21"/>
        </w:rPr>
      </w:pPr>
      <w:r w:rsidRPr="00815BBB">
        <w:rPr>
          <w:sz w:val="21"/>
          <w:szCs w:val="21"/>
        </w:rPr>
        <w:t>如果选择了可加载模块，编译完内核后，要对选择的模块进行编译</w:t>
      </w:r>
      <w:r w:rsidR="008C21C2">
        <w:rPr>
          <w:rFonts w:hint="eastAsia"/>
          <w:sz w:val="21"/>
          <w:szCs w:val="21"/>
        </w:rPr>
        <w:t>。</w:t>
      </w:r>
      <w:r w:rsidR="00DE6621" w:rsidRPr="00815BBB">
        <w:rPr>
          <w:rFonts w:hint="eastAsia"/>
          <w:sz w:val="21"/>
          <w:szCs w:val="21"/>
        </w:rPr>
        <w:t>用下面的命令编译模块并安装到标准的模块目录中：</w:t>
      </w:r>
    </w:p>
    <w:p w:rsidR="00DE6621" w:rsidRPr="002D4635" w:rsidRDefault="002D4635" w:rsidP="002D4635">
      <w:pPr>
        <w:ind w:firstLine="420"/>
        <w:rPr>
          <w:b/>
          <w:bCs/>
        </w:rPr>
      </w:pPr>
      <w:r>
        <w:rPr>
          <w:rFonts w:hint="eastAsia"/>
          <w:b/>
          <w:bCs/>
        </w:rPr>
        <w:t xml:space="preserve">sudo </w:t>
      </w:r>
      <w:r w:rsidR="008C21C2" w:rsidRPr="002D4635">
        <w:rPr>
          <w:b/>
          <w:bCs/>
        </w:rPr>
        <w:t>make module</w:t>
      </w:r>
      <w:r w:rsidR="008C21C2" w:rsidRPr="002D4635">
        <w:rPr>
          <w:rFonts w:hint="eastAsia"/>
          <w:b/>
          <w:bCs/>
        </w:rPr>
        <w:t>s</w:t>
      </w:r>
    </w:p>
    <w:p w:rsidR="00DE6621" w:rsidRPr="002D4635" w:rsidRDefault="002D4635" w:rsidP="002D4635">
      <w:pPr>
        <w:ind w:firstLine="420"/>
        <w:rPr>
          <w:b/>
          <w:bCs/>
        </w:rPr>
      </w:pPr>
      <w:r>
        <w:rPr>
          <w:rFonts w:hint="eastAsia"/>
          <w:b/>
          <w:bCs/>
        </w:rPr>
        <w:t xml:space="preserve">sudo </w:t>
      </w:r>
      <w:r w:rsidR="00DE6621" w:rsidRPr="002D4635">
        <w:rPr>
          <w:b/>
          <w:bCs/>
        </w:rPr>
        <w:t>make module</w:t>
      </w:r>
      <w:r w:rsidR="00DE6621" w:rsidRPr="002D4635">
        <w:rPr>
          <w:rFonts w:hint="eastAsia"/>
          <w:b/>
          <w:bCs/>
        </w:rPr>
        <w:t>s_</w:t>
      </w:r>
      <w:r w:rsidR="00DE6621" w:rsidRPr="002D4635">
        <w:rPr>
          <w:b/>
          <w:bCs/>
        </w:rPr>
        <w:t>install</w:t>
      </w:r>
    </w:p>
    <w:p w:rsidR="00DE6621" w:rsidRDefault="00DE6621" w:rsidP="00DE6621">
      <w:pPr>
        <w:pStyle w:val="a3"/>
      </w:pPr>
    </w:p>
    <w:p w:rsidR="00DE6621" w:rsidRDefault="00BA074F" w:rsidP="00AC0C74">
      <w:pPr>
        <w:pStyle w:val="4"/>
        <w:numPr>
          <w:ilvl w:val="0"/>
          <w:numId w:val="33"/>
        </w:numPr>
        <w:spacing w:before="156" w:after="156"/>
      </w:pPr>
      <w:r>
        <w:rPr>
          <w:rFonts w:hint="eastAsia"/>
        </w:rPr>
        <w:t>了解</w:t>
      </w:r>
      <w:r>
        <w:rPr>
          <w:rFonts w:hint="eastAsia"/>
        </w:rPr>
        <w:t>Linux</w:t>
      </w:r>
      <w:r>
        <w:rPr>
          <w:rFonts w:hint="eastAsia"/>
        </w:rPr>
        <w:t>内核的启动</w:t>
      </w:r>
    </w:p>
    <w:p w:rsidR="007A2819" w:rsidRPr="007A2819" w:rsidRDefault="00DE6621" w:rsidP="007A2819">
      <w:r>
        <w:rPr>
          <w:rFonts w:hint="eastAsia"/>
        </w:rPr>
        <w:t>通常，</w:t>
      </w:r>
      <w:r>
        <w:rPr>
          <w:rFonts w:hint="eastAsia"/>
        </w:rPr>
        <w:t>Linux</w:t>
      </w:r>
      <w:r>
        <w:rPr>
          <w:rFonts w:hint="eastAsia"/>
        </w:rPr>
        <w:t>在系统引导后从</w:t>
      </w:r>
      <w:r>
        <w:rPr>
          <w:rFonts w:hint="eastAsia"/>
        </w:rPr>
        <w:t>/boot</w:t>
      </w:r>
      <w:r>
        <w:rPr>
          <w:rFonts w:hint="eastAsia"/>
        </w:rPr>
        <w:t>目录下读取内核映像到内存中。</w:t>
      </w:r>
      <w:r w:rsidRPr="007A2819">
        <w:rPr>
          <w:rFonts w:hint="eastAsia"/>
        </w:rPr>
        <w:t>因此我们如果想要使用自己编译的内核，就必须先将</w:t>
      </w:r>
      <w:r w:rsidR="007A2819" w:rsidRPr="007A2819">
        <w:rPr>
          <w:rFonts w:hint="eastAsia"/>
        </w:rPr>
        <w:t>启动文件安装到</w:t>
      </w:r>
      <w:r w:rsidRPr="007A2819">
        <w:rPr>
          <w:rFonts w:hint="eastAsia"/>
        </w:rPr>
        <w:t>/boot</w:t>
      </w:r>
      <w:r w:rsidRPr="007A2819">
        <w:rPr>
          <w:rFonts w:hint="eastAsia"/>
        </w:rPr>
        <w:t>目录下。</w:t>
      </w:r>
      <w:r w:rsidR="00AA690E" w:rsidRPr="007A2819">
        <w:rPr>
          <w:rFonts w:hint="eastAsia"/>
        </w:rPr>
        <w:t>使用命令</w:t>
      </w:r>
      <w:r w:rsidR="007A2819" w:rsidRPr="007A2819">
        <w:rPr>
          <w:rFonts w:hint="eastAsia"/>
        </w:rPr>
        <w:t>:</w:t>
      </w:r>
    </w:p>
    <w:p w:rsidR="00DE6621" w:rsidRPr="00DC2346" w:rsidRDefault="00DC2346" w:rsidP="00DC2346">
      <w:pPr>
        <w:ind w:firstLine="420"/>
        <w:rPr>
          <w:b/>
          <w:bCs/>
        </w:rPr>
      </w:pPr>
      <w:r w:rsidRPr="00DC2346">
        <w:rPr>
          <w:rFonts w:hint="eastAsia"/>
          <w:b/>
          <w:bCs/>
        </w:rPr>
        <w:t xml:space="preserve"> </w:t>
      </w:r>
      <w:r>
        <w:rPr>
          <w:rFonts w:hint="eastAsia"/>
          <w:b/>
          <w:bCs/>
        </w:rPr>
        <w:t>sudo</w:t>
      </w:r>
      <w:r w:rsidR="007A2819" w:rsidRPr="00DC2346">
        <w:rPr>
          <w:rFonts w:hint="eastAsia"/>
          <w:b/>
          <w:bCs/>
        </w:rPr>
        <w:t xml:space="preserve"> </w:t>
      </w:r>
      <w:r w:rsidR="00AA690E" w:rsidRPr="00DC2346">
        <w:rPr>
          <w:b/>
          <w:bCs/>
        </w:rPr>
        <w:t>make install</w:t>
      </w:r>
    </w:p>
    <w:p w:rsidR="002C357A" w:rsidRDefault="002C357A" w:rsidP="00DE6621"/>
    <w:p w:rsidR="00BA074F" w:rsidRDefault="00FD0DE0" w:rsidP="002820BE">
      <w:pPr>
        <w:pStyle w:val="4"/>
        <w:numPr>
          <w:ilvl w:val="0"/>
          <w:numId w:val="33"/>
        </w:numPr>
        <w:spacing w:before="156" w:after="156"/>
      </w:pPr>
      <w:r>
        <w:rPr>
          <w:rFonts w:hint="eastAsia"/>
        </w:rPr>
        <w:t>了解</w:t>
      </w:r>
      <w:r w:rsidR="00BA074F">
        <w:rPr>
          <w:rFonts w:hint="eastAsia"/>
        </w:rPr>
        <w:t>grub</w:t>
      </w:r>
      <w:r w:rsidR="00BA074F">
        <w:rPr>
          <w:rFonts w:hint="eastAsia"/>
        </w:rPr>
        <w:t>配置启动文件</w:t>
      </w:r>
    </w:p>
    <w:p w:rsidR="00371DD5" w:rsidRDefault="00DE6621" w:rsidP="00DE6621">
      <w:pPr>
        <w:numPr>
          <w:ins w:id="0" w:author="hz" w:date="2002-04-18T09:24:00Z"/>
        </w:numPr>
      </w:pPr>
      <w:r>
        <w:rPr>
          <w:rFonts w:hint="eastAsia"/>
        </w:rPr>
        <w:t>如果使用</w:t>
      </w:r>
      <w:r w:rsidR="00D47FBC">
        <w:rPr>
          <w:rFonts w:hint="eastAsia"/>
        </w:rPr>
        <w:t>grub</w:t>
      </w:r>
      <w:r>
        <w:rPr>
          <w:rFonts w:hint="eastAsia"/>
        </w:rPr>
        <w:t>启动</w:t>
      </w:r>
      <w:r>
        <w:rPr>
          <w:rFonts w:hint="eastAsia"/>
        </w:rPr>
        <w:t>Linux</w:t>
      </w:r>
      <w:r w:rsidR="00FD0DE0">
        <w:rPr>
          <w:rFonts w:hint="eastAsia"/>
        </w:rPr>
        <w:t>，启动文件</w:t>
      </w:r>
      <w:r w:rsidR="00371DD5">
        <w:rPr>
          <w:rFonts w:hint="eastAsia"/>
        </w:rPr>
        <w:t>名</w:t>
      </w:r>
      <w:r w:rsidR="00FD0DE0">
        <w:rPr>
          <w:rFonts w:hint="eastAsia"/>
        </w:rPr>
        <w:t>为</w:t>
      </w:r>
      <w:r w:rsidR="00D47FBC">
        <w:rPr>
          <w:rFonts w:hint="eastAsia"/>
        </w:rPr>
        <w:t>/boot</w:t>
      </w:r>
      <w:r>
        <w:rPr>
          <w:rFonts w:hint="eastAsia"/>
        </w:rPr>
        <w:t>/</w:t>
      </w:r>
      <w:r w:rsidR="00D47FBC">
        <w:rPr>
          <w:rFonts w:hint="eastAsia"/>
        </w:rPr>
        <w:t>grub/grub</w:t>
      </w:r>
      <w:r>
        <w:rPr>
          <w:rFonts w:hint="eastAsia"/>
        </w:rPr>
        <w:t>.cf</w:t>
      </w:r>
      <w:r w:rsidR="00371DD5">
        <w:rPr>
          <w:rFonts w:hint="eastAsia"/>
        </w:rPr>
        <w:t>g</w:t>
      </w:r>
      <w:r w:rsidR="00FD0DE0" w:rsidRPr="00371DD5">
        <w:rPr>
          <w:rFonts w:hint="eastAsia"/>
        </w:rPr>
        <w:t>(</w:t>
      </w:r>
      <w:r w:rsidR="00371DD5" w:rsidRPr="00371DD5">
        <w:rPr>
          <w:rFonts w:hint="eastAsia"/>
        </w:rPr>
        <w:t>不同的发行版本该文件名可能不一样</w:t>
      </w:r>
      <w:r w:rsidR="00FD0DE0" w:rsidRPr="00371DD5">
        <w:rPr>
          <w:rFonts w:hint="eastAsia"/>
        </w:rPr>
        <w:t>)</w:t>
      </w:r>
      <w:r w:rsidR="00FD0DE0" w:rsidRPr="00371DD5">
        <w:rPr>
          <w:rFonts w:hint="eastAsia"/>
        </w:rPr>
        <w:t>，</w:t>
      </w:r>
      <w:r w:rsidR="00371DD5" w:rsidRPr="00371DD5">
        <w:rPr>
          <w:rFonts w:hint="eastAsia"/>
        </w:rPr>
        <w:t>这个文件是自动生成的，不要随意去修改</w:t>
      </w:r>
      <w:r w:rsidR="00FD0DE0" w:rsidRPr="00371DD5">
        <w:rPr>
          <w:rFonts w:hint="eastAsia"/>
        </w:rPr>
        <w:t>这个文件</w:t>
      </w:r>
      <w:r w:rsidR="00371DD5" w:rsidRPr="00371DD5">
        <w:rPr>
          <w:rFonts w:hint="eastAsia"/>
        </w:rPr>
        <w:t>的内容</w:t>
      </w:r>
      <w:r w:rsidR="00FD0DE0" w:rsidRPr="00371DD5">
        <w:rPr>
          <w:rFonts w:hint="eastAsia"/>
        </w:rPr>
        <w:t>，</w:t>
      </w:r>
      <w:r w:rsidR="00371DD5" w:rsidRPr="00371DD5">
        <w:rPr>
          <w:rFonts w:hint="eastAsia"/>
        </w:rPr>
        <w:t>否则，系统在下次启动会产生问题</w:t>
      </w:r>
      <w:r w:rsidR="00434926">
        <w:rPr>
          <w:rFonts w:hint="eastAsia"/>
        </w:rPr>
        <w:t>。</w:t>
      </w:r>
    </w:p>
    <w:p w:rsidR="00DE6621" w:rsidRDefault="00DE6621" w:rsidP="00DE6621">
      <w:r>
        <w:rPr>
          <w:rFonts w:hint="eastAsia"/>
        </w:rPr>
        <w:t>好了，</w:t>
      </w:r>
      <w:r w:rsidR="00902599">
        <w:rPr>
          <w:rFonts w:hint="eastAsia"/>
        </w:rPr>
        <w:t>我们已经编译了内核</w:t>
      </w:r>
      <w:r w:rsidR="00902599">
        <w:rPr>
          <w:rFonts w:hint="eastAsia"/>
        </w:rPr>
        <w:t>bzImage</w:t>
      </w:r>
      <w:r w:rsidR="00902599">
        <w:rPr>
          <w:rFonts w:hint="eastAsia"/>
        </w:rPr>
        <w:t>，放到了指定位置</w:t>
      </w:r>
      <w:r w:rsidR="00902599">
        <w:rPr>
          <w:rFonts w:hint="eastAsia"/>
        </w:rPr>
        <w:t>/boot</w:t>
      </w:r>
      <w:r w:rsidR="00902599">
        <w:rPr>
          <w:rFonts w:hint="eastAsia"/>
        </w:rPr>
        <w:t>；我们也配置了</w:t>
      </w:r>
      <w:r w:rsidR="00371DD5">
        <w:rPr>
          <w:rFonts w:hint="eastAsia"/>
        </w:rPr>
        <w:t>/boot/grub/grub.c</w:t>
      </w:r>
      <w:r w:rsidR="00902599">
        <w:rPr>
          <w:rFonts w:hint="eastAsia"/>
        </w:rPr>
        <w:t>f</w:t>
      </w:r>
      <w:r w:rsidR="006C2441">
        <w:rPr>
          <w:rFonts w:hint="eastAsia"/>
        </w:rPr>
        <w:t>g</w:t>
      </w:r>
      <w:r w:rsidR="00902599">
        <w:rPr>
          <w:rFonts w:hint="eastAsia"/>
        </w:rPr>
        <w:t>。</w:t>
      </w:r>
      <w:r>
        <w:rPr>
          <w:rFonts w:hint="eastAsia"/>
        </w:rPr>
        <w:t>现在</w:t>
      </w:r>
      <w:r w:rsidR="00902599">
        <w:rPr>
          <w:rFonts w:hint="eastAsia"/>
        </w:rPr>
        <w:t>，请</w:t>
      </w:r>
      <w:r>
        <w:rPr>
          <w:rFonts w:hint="eastAsia"/>
        </w:rPr>
        <w:t>你重启</w:t>
      </w:r>
      <w:r w:rsidR="00902599">
        <w:rPr>
          <w:rFonts w:hint="eastAsia"/>
        </w:rPr>
        <w:t>主机</w:t>
      </w:r>
      <w:r>
        <w:rPr>
          <w:rFonts w:hint="eastAsia"/>
        </w:rPr>
        <w:t>系统</w:t>
      </w:r>
      <w:r w:rsidR="00902599">
        <w:rPr>
          <w:rFonts w:hint="eastAsia"/>
        </w:rPr>
        <w:t>，期待编译过的</w:t>
      </w:r>
      <w:r w:rsidR="00902599">
        <w:rPr>
          <w:rFonts w:hint="eastAsia"/>
        </w:rPr>
        <w:t>Linux</w:t>
      </w:r>
      <w:r w:rsidR="00902599">
        <w:rPr>
          <w:rFonts w:hint="eastAsia"/>
        </w:rPr>
        <w:t>操作系统内核正常运行！</w:t>
      </w:r>
    </w:p>
    <w:p w:rsidR="00902599" w:rsidRPr="00371DD5" w:rsidRDefault="00371DD5" w:rsidP="00371DD5">
      <w:pPr>
        <w:ind w:firstLine="420"/>
        <w:rPr>
          <w:b/>
          <w:bCs/>
        </w:rPr>
      </w:pPr>
      <w:r w:rsidRPr="00371DD5">
        <w:rPr>
          <w:rFonts w:hint="eastAsia"/>
          <w:b/>
          <w:bCs/>
        </w:rPr>
        <w:lastRenderedPageBreak/>
        <w:t>sudo reboot</w:t>
      </w:r>
    </w:p>
    <w:p w:rsidR="00CD3D8D" w:rsidRDefault="0006765E" w:rsidP="001E4D3E">
      <w:r>
        <w:rPr>
          <w:rFonts w:hint="eastAsia"/>
        </w:rPr>
        <w:t>在本实验</w:t>
      </w:r>
      <w:r w:rsidR="00ED5508">
        <w:rPr>
          <w:rFonts w:hint="eastAsia"/>
        </w:rPr>
        <w:t>完成后，</w:t>
      </w:r>
      <w:r>
        <w:rPr>
          <w:rFonts w:hint="eastAsia"/>
        </w:rPr>
        <w:t>不要</w:t>
      </w:r>
      <w:r w:rsidR="00ED5508" w:rsidRPr="008444B9">
        <w:rPr>
          <w:rFonts w:hint="eastAsia"/>
        </w:rPr>
        <w:t>清除编译时的临时文件，</w:t>
      </w:r>
      <w:r>
        <w:rPr>
          <w:rFonts w:hint="eastAsia"/>
        </w:rPr>
        <w:t>也既不要</w:t>
      </w:r>
      <w:r w:rsidR="00ED5508" w:rsidRPr="008444B9">
        <w:rPr>
          <w:rFonts w:hint="eastAsia"/>
        </w:rPr>
        <w:t>使用</w:t>
      </w:r>
      <w:r>
        <w:rPr>
          <w:rFonts w:hint="eastAsia"/>
        </w:rPr>
        <w:t>这个</w:t>
      </w:r>
      <w:r w:rsidR="00ED5508" w:rsidRPr="008444B9">
        <w:rPr>
          <w:rFonts w:hint="eastAsia"/>
        </w:rPr>
        <w:t>命令：</w:t>
      </w:r>
      <w:r w:rsidR="00ED5508" w:rsidRPr="008444B9">
        <w:t>make clean</w:t>
      </w:r>
      <w:r w:rsidR="00371DD5">
        <w:rPr>
          <w:rFonts w:hint="eastAsia"/>
        </w:rPr>
        <w:t>。</w:t>
      </w:r>
      <w:r w:rsidR="00ED5508" w:rsidRPr="00371DD5">
        <w:rPr>
          <w:rFonts w:hint="eastAsia"/>
        </w:rPr>
        <w:t>这些临时文件是你花费</w:t>
      </w:r>
      <w:r w:rsidR="00FC2B6C" w:rsidRPr="00371DD5">
        <w:rPr>
          <w:rFonts w:hint="eastAsia"/>
        </w:rPr>
        <w:t>2</w:t>
      </w:r>
      <w:r w:rsidR="00FC2B6C" w:rsidRPr="00371DD5">
        <w:rPr>
          <w:rFonts w:hint="eastAsia"/>
        </w:rPr>
        <w:t>个多小时</w:t>
      </w:r>
      <w:r w:rsidR="00371DD5">
        <w:rPr>
          <w:rFonts w:hint="eastAsia"/>
        </w:rPr>
        <w:t>辛辛苦苦建立起来的，在</w:t>
      </w:r>
      <w:r w:rsidR="002B7C0A" w:rsidRPr="00371DD5">
        <w:rPr>
          <w:rFonts w:hint="eastAsia"/>
        </w:rPr>
        <w:t>实验</w:t>
      </w:r>
      <w:r w:rsidR="002B7C0A" w:rsidRPr="00371DD5">
        <w:rPr>
          <w:rFonts w:hint="eastAsia"/>
        </w:rPr>
        <w:t>3</w:t>
      </w:r>
      <w:r w:rsidR="002B7C0A" w:rsidRPr="00371DD5">
        <w:rPr>
          <w:rFonts w:hint="eastAsia"/>
        </w:rPr>
        <w:t>和实验</w:t>
      </w:r>
      <w:r w:rsidR="002B7C0A" w:rsidRPr="00371DD5">
        <w:rPr>
          <w:rFonts w:hint="eastAsia"/>
        </w:rPr>
        <w:t>4</w:t>
      </w:r>
      <w:r w:rsidR="002B7C0A" w:rsidRPr="00371DD5">
        <w:rPr>
          <w:rFonts w:hint="eastAsia"/>
        </w:rPr>
        <w:t>还要用到这些临时文件。</w:t>
      </w:r>
      <w:r w:rsidR="00ED5508" w:rsidRPr="00371DD5">
        <w:rPr>
          <w:rFonts w:hint="eastAsia"/>
        </w:rPr>
        <w:t>不到有十分的把握，建议不要轻易删除它们</w:t>
      </w:r>
      <w:r w:rsidR="00AD6F1C" w:rsidRPr="00371DD5">
        <w:rPr>
          <w:rFonts w:hint="eastAsia"/>
        </w:rPr>
        <w:t>,</w:t>
      </w:r>
      <w:r w:rsidR="00AD6F1C" w:rsidRPr="00371DD5">
        <w:rPr>
          <w:rFonts w:hint="eastAsia"/>
        </w:rPr>
        <w:t>否则你下一次编译还需要花这么多时间</w:t>
      </w:r>
      <w:r w:rsidR="00ED5508" w:rsidRPr="00371DD5">
        <w:rPr>
          <w:rFonts w:hint="eastAsia"/>
        </w:rPr>
        <w:t>。</w:t>
      </w:r>
    </w:p>
    <w:p w:rsidR="00AB06C7" w:rsidRPr="006725C3" w:rsidRDefault="00AB06C7" w:rsidP="00AB06C7">
      <w:r w:rsidRPr="006725C3">
        <w:rPr>
          <w:rFonts w:hint="eastAsia"/>
        </w:rPr>
        <w:t>要缩短编译时间，可以使用</w:t>
      </w:r>
      <w:r w:rsidR="00267BBC" w:rsidRPr="006725C3">
        <w:rPr>
          <w:rFonts w:hint="eastAsia"/>
        </w:rPr>
        <w:t xml:space="preserve"> CC</w:t>
      </w:r>
      <w:r w:rsidRPr="006725C3">
        <w:rPr>
          <w:rFonts w:hint="eastAsia"/>
        </w:rPr>
        <w:t>ache (</w:t>
      </w:r>
      <w:hyperlink r:id="rId7" w:history="1">
        <w:r w:rsidRPr="006725C3">
          <w:rPr>
            <w:rStyle w:val="a4"/>
            <w:rFonts w:hint="eastAsia"/>
            <w:color w:val="auto"/>
          </w:rPr>
          <w:t>http://ccache.samba.org/</w:t>
        </w:r>
      </w:hyperlink>
      <w:r w:rsidRPr="006725C3">
        <w:rPr>
          <w:rFonts w:hint="eastAsia"/>
        </w:rPr>
        <w:t>)</w:t>
      </w:r>
      <w:r w:rsidRPr="006725C3">
        <w:rPr>
          <w:rFonts w:hint="eastAsia"/>
        </w:rPr>
        <w:t>，</w:t>
      </w:r>
      <w:r w:rsidR="00FE27E7" w:rsidRPr="006725C3">
        <w:rPr>
          <w:rFonts w:hint="eastAsia"/>
        </w:rPr>
        <w:t>可以</w:t>
      </w:r>
      <w:r w:rsidRPr="006725C3">
        <w:rPr>
          <w:rFonts w:hint="eastAsia"/>
        </w:rPr>
        <w:t>加快</w:t>
      </w:r>
      <w:r w:rsidRPr="006725C3">
        <w:rPr>
          <w:rFonts w:hint="eastAsia"/>
        </w:rPr>
        <w:t xml:space="preserve"> make clean </w:t>
      </w:r>
      <w:r w:rsidRPr="006725C3">
        <w:rPr>
          <w:rFonts w:hint="eastAsia"/>
        </w:rPr>
        <w:t>之后重新编译速度，有兴趣的同学可以试试。</w:t>
      </w:r>
    </w:p>
    <w:p w:rsidR="00F64CCC" w:rsidRPr="00104102" w:rsidRDefault="00BC632F" w:rsidP="00BC632F">
      <w:pPr>
        <w:pStyle w:val="1"/>
        <w:rPr>
          <w:sz w:val="32"/>
          <w:szCs w:val="32"/>
        </w:rPr>
      </w:pPr>
      <w:r w:rsidRPr="00104102">
        <w:rPr>
          <w:rFonts w:hint="eastAsia"/>
          <w:sz w:val="32"/>
          <w:szCs w:val="32"/>
        </w:rPr>
        <w:t>实验</w:t>
      </w:r>
      <w:r w:rsidR="004748AC" w:rsidRPr="00104102">
        <w:rPr>
          <w:rFonts w:hint="eastAsia"/>
          <w:sz w:val="32"/>
          <w:szCs w:val="32"/>
        </w:rPr>
        <w:t>问</w:t>
      </w:r>
      <w:r w:rsidR="00104102">
        <w:rPr>
          <w:rFonts w:hint="eastAsia"/>
          <w:sz w:val="32"/>
          <w:szCs w:val="32"/>
        </w:rPr>
        <w:t>答</w:t>
      </w:r>
      <w:r w:rsidR="004748AC" w:rsidRPr="00104102">
        <w:rPr>
          <w:rFonts w:hint="eastAsia"/>
          <w:sz w:val="32"/>
          <w:szCs w:val="32"/>
        </w:rPr>
        <w:t>题</w:t>
      </w:r>
      <w:r w:rsidR="00104102" w:rsidRPr="00104102">
        <w:rPr>
          <w:rFonts w:hint="eastAsia"/>
          <w:sz w:val="32"/>
          <w:szCs w:val="32"/>
        </w:rPr>
        <w:t>：</w:t>
      </w:r>
    </w:p>
    <w:p w:rsidR="004748AC" w:rsidRDefault="002051C9" w:rsidP="004748AC">
      <w:pPr>
        <w:pStyle w:val="af1"/>
        <w:numPr>
          <w:ilvl w:val="0"/>
          <w:numId w:val="37"/>
        </w:numPr>
        <w:ind w:firstLineChars="0"/>
      </w:pPr>
      <w:r>
        <w:rPr>
          <w:rFonts w:hint="eastAsia"/>
        </w:rPr>
        <w:t>Linux</w:t>
      </w:r>
      <w:r>
        <w:rPr>
          <w:rFonts w:hint="eastAsia"/>
        </w:rPr>
        <w:t>内核目录下有一个</w:t>
      </w:r>
      <w:r w:rsidR="004748AC">
        <w:rPr>
          <w:rFonts w:hint="eastAsia"/>
        </w:rPr>
        <w:t>.config</w:t>
      </w:r>
      <w:r w:rsidR="004748AC">
        <w:rPr>
          <w:rFonts w:hint="eastAsia"/>
        </w:rPr>
        <w:t>文件</w:t>
      </w:r>
      <w:r>
        <w:rPr>
          <w:rFonts w:hint="eastAsia"/>
        </w:rPr>
        <w:t>，请说明这个文件的</w:t>
      </w:r>
      <w:r w:rsidR="004748AC">
        <w:rPr>
          <w:rFonts w:hint="eastAsia"/>
        </w:rPr>
        <w:t>作用</w:t>
      </w:r>
      <w:r>
        <w:rPr>
          <w:rFonts w:hint="eastAsia"/>
        </w:rPr>
        <w:t>？</w:t>
      </w:r>
    </w:p>
    <w:p w:rsidR="002051C9" w:rsidRDefault="002051C9" w:rsidP="004748AC">
      <w:pPr>
        <w:pStyle w:val="af1"/>
        <w:numPr>
          <w:ilvl w:val="0"/>
          <w:numId w:val="37"/>
        </w:numPr>
        <w:ind w:firstLineChars="0"/>
      </w:pPr>
      <w:r w:rsidRPr="00E35466">
        <w:rPr>
          <w:rFonts w:hint="eastAsia"/>
          <w:szCs w:val="21"/>
        </w:rPr>
        <w:t>在</w:t>
      </w:r>
      <w:r w:rsidRPr="00E35466">
        <w:rPr>
          <w:rFonts w:hint="eastAsia"/>
          <w:szCs w:val="21"/>
        </w:rPr>
        <w:t>Linux</w:t>
      </w:r>
      <w:r w:rsidRPr="00E35466">
        <w:rPr>
          <w:rFonts w:hint="eastAsia"/>
          <w:szCs w:val="21"/>
        </w:rPr>
        <w:t>内核代码树中，很多子目录有</w:t>
      </w:r>
      <w:r w:rsidRPr="00E35466">
        <w:rPr>
          <w:rFonts w:hint="eastAsia"/>
          <w:szCs w:val="21"/>
        </w:rPr>
        <w:t>Makefile</w:t>
      </w:r>
      <w:r w:rsidRPr="00E35466">
        <w:rPr>
          <w:rFonts w:hint="eastAsia"/>
          <w:szCs w:val="21"/>
        </w:rPr>
        <w:t>文件和</w:t>
      </w:r>
      <w:r w:rsidRPr="00E35466">
        <w:rPr>
          <w:rFonts w:hint="eastAsia"/>
          <w:szCs w:val="21"/>
        </w:rPr>
        <w:t>Kconfig</w:t>
      </w:r>
      <w:r w:rsidRPr="00E35466">
        <w:rPr>
          <w:rFonts w:hint="eastAsia"/>
          <w:szCs w:val="21"/>
        </w:rPr>
        <w:t>文件，请分别解释这两个文件的作用？</w:t>
      </w:r>
    </w:p>
    <w:p w:rsidR="001E1D7A" w:rsidRDefault="00F64CCC" w:rsidP="004748AC">
      <w:pPr>
        <w:pStyle w:val="af1"/>
        <w:numPr>
          <w:ilvl w:val="0"/>
          <w:numId w:val="37"/>
        </w:numPr>
        <w:ind w:firstLineChars="0"/>
      </w:pPr>
      <w:r>
        <w:rPr>
          <w:rFonts w:hint="eastAsia"/>
        </w:rPr>
        <w:t>浏览</w:t>
      </w:r>
      <w:r>
        <w:rPr>
          <w:rFonts w:hint="eastAsia"/>
        </w:rPr>
        <w:t>/boot</w:t>
      </w:r>
      <w:r w:rsidRPr="004748AC">
        <w:rPr>
          <w:rFonts w:hint="eastAsia"/>
          <w:bCs/>
        </w:rPr>
        <w:t>目录</w:t>
      </w:r>
      <w:r>
        <w:rPr>
          <w:rFonts w:hint="eastAsia"/>
        </w:rPr>
        <w:t>，你一定发现了</w:t>
      </w:r>
      <w:r>
        <w:rPr>
          <w:rFonts w:hint="eastAsia"/>
        </w:rPr>
        <w:t>System.map-</w:t>
      </w:r>
      <w:r w:rsidR="002051C9">
        <w:rPr>
          <w:rFonts w:hint="eastAsia"/>
        </w:rPr>
        <w:t>3</w:t>
      </w:r>
      <w:r w:rsidR="002051C9">
        <w:t>.</w:t>
      </w:r>
      <w:r w:rsidR="009A1BB3">
        <w:rPr>
          <w:rFonts w:hint="eastAsia"/>
        </w:rPr>
        <w:t>17.1</w:t>
      </w:r>
      <w:r>
        <w:rPr>
          <w:rFonts w:hint="eastAsia"/>
        </w:rPr>
        <w:t>文件，以及</w:t>
      </w:r>
      <w:r>
        <w:rPr>
          <w:rFonts w:hint="eastAsia"/>
        </w:rPr>
        <w:t>initrd</w:t>
      </w:r>
      <w:r w:rsidR="002051C9">
        <w:rPr>
          <w:rFonts w:hint="eastAsia"/>
        </w:rPr>
        <w:t>.img</w:t>
      </w:r>
      <w:r>
        <w:rPr>
          <w:rFonts w:hint="eastAsia"/>
        </w:rPr>
        <w:t>-</w:t>
      </w:r>
      <w:r w:rsidR="002051C9">
        <w:rPr>
          <w:rFonts w:hint="eastAsia"/>
        </w:rPr>
        <w:t>3.</w:t>
      </w:r>
      <w:r w:rsidR="009A1BB3">
        <w:rPr>
          <w:rFonts w:hint="eastAsia"/>
        </w:rPr>
        <w:t>17.1</w:t>
      </w:r>
      <w:r>
        <w:rPr>
          <w:rFonts w:hint="eastAsia"/>
        </w:rPr>
        <w:t>文件。</w:t>
      </w:r>
      <w:r w:rsidR="001E1D7A">
        <w:rPr>
          <w:rFonts w:hint="eastAsia"/>
        </w:rPr>
        <w:t>如果打开</w:t>
      </w:r>
      <w:r w:rsidR="001E1D7A">
        <w:rPr>
          <w:rFonts w:hint="eastAsia"/>
        </w:rPr>
        <w:t>/boot/grub</w:t>
      </w:r>
      <w:r w:rsidR="001E1D7A">
        <w:rPr>
          <w:rFonts w:hint="eastAsia"/>
        </w:rPr>
        <w:t>目录下面的</w:t>
      </w:r>
      <w:r w:rsidR="002051C9">
        <w:rPr>
          <w:rFonts w:hint="eastAsia"/>
        </w:rPr>
        <w:t>grub.c</w:t>
      </w:r>
      <w:r w:rsidR="001E1D7A">
        <w:rPr>
          <w:rFonts w:hint="eastAsia"/>
        </w:rPr>
        <w:t>f</w:t>
      </w:r>
      <w:r w:rsidR="002051C9">
        <w:rPr>
          <w:rFonts w:hint="eastAsia"/>
        </w:rPr>
        <w:t>g</w:t>
      </w:r>
      <w:r w:rsidR="001E1D7A">
        <w:rPr>
          <w:rFonts w:hint="eastAsia"/>
        </w:rPr>
        <w:t>文件，不难发现命令：</w:t>
      </w:r>
    </w:p>
    <w:p w:rsidR="00F64CCC" w:rsidRDefault="002051C9" w:rsidP="004748AC">
      <w:pPr>
        <w:ind w:leftChars="200" w:left="420"/>
      </w:pPr>
      <w:r>
        <w:rPr>
          <w:rFonts w:hint="eastAsia"/>
        </w:rPr>
        <w:t>i</w:t>
      </w:r>
      <w:r w:rsidR="001E1D7A">
        <w:rPr>
          <w:rFonts w:hint="eastAsia"/>
        </w:rPr>
        <w:t>nitrd /boot/</w:t>
      </w:r>
      <w:r w:rsidRPr="002051C9">
        <w:rPr>
          <w:rFonts w:hint="eastAsia"/>
        </w:rPr>
        <w:t xml:space="preserve"> </w:t>
      </w:r>
      <w:r>
        <w:rPr>
          <w:rFonts w:hint="eastAsia"/>
        </w:rPr>
        <w:t>initrd.img-3.</w:t>
      </w:r>
      <w:r w:rsidR="009A1BB3">
        <w:rPr>
          <w:rFonts w:hint="eastAsia"/>
        </w:rPr>
        <w:t>17.1</w:t>
      </w:r>
    </w:p>
    <w:p w:rsidR="001E1D7A" w:rsidRDefault="001E1D7A" w:rsidP="004748AC">
      <w:pPr>
        <w:ind w:leftChars="100" w:left="210" w:firstLine="420"/>
      </w:pPr>
      <w:r>
        <w:rPr>
          <w:rFonts w:hint="eastAsia"/>
        </w:rPr>
        <w:t>这两个文件分别起什么作用？你能否设计一个实验来验证你的判断？</w:t>
      </w:r>
    </w:p>
    <w:p w:rsidR="001E1D7A" w:rsidRDefault="001E1D7A" w:rsidP="00F64CCC">
      <w:pPr>
        <w:ind w:firstLine="0"/>
      </w:pPr>
    </w:p>
    <w:p w:rsidR="00302FE2" w:rsidRDefault="00810C74" w:rsidP="00302FE2">
      <w:pPr>
        <w:pStyle w:val="1"/>
        <w:rPr>
          <w:sz w:val="32"/>
          <w:szCs w:val="32"/>
        </w:rPr>
      </w:pPr>
      <w:r>
        <w:rPr>
          <w:rFonts w:hint="eastAsia"/>
          <w:sz w:val="32"/>
          <w:szCs w:val="32"/>
        </w:rPr>
        <w:t>撰写</w:t>
      </w:r>
      <w:r w:rsidR="00302FE2" w:rsidRPr="00302FE2">
        <w:rPr>
          <w:rFonts w:hint="eastAsia"/>
          <w:sz w:val="32"/>
          <w:szCs w:val="32"/>
        </w:rPr>
        <w:t>实验报告</w:t>
      </w:r>
      <w:r>
        <w:rPr>
          <w:rFonts w:hint="eastAsia"/>
          <w:sz w:val="32"/>
          <w:szCs w:val="32"/>
        </w:rPr>
        <w:t>的</w:t>
      </w:r>
      <w:r w:rsidR="00302FE2">
        <w:rPr>
          <w:rFonts w:hint="eastAsia"/>
          <w:sz w:val="32"/>
          <w:szCs w:val="32"/>
        </w:rPr>
        <w:t>要求</w:t>
      </w:r>
    </w:p>
    <w:p w:rsidR="00B74C86" w:rsidRPr="00B74C86" w:rsidRDefault="00B74C86" w:rsidP="00B74C86">
      <w:pPr>
        <w:numPr>
          <w:ilvl w:val="0"/>
          <w:numId w:val="35"/>
        </w:numPr>
        <w:rPr>
          <w:sz w:val="24"/>
          <w:szCs w:val="24"/>
        </w:rPr>
      </w:pPr>
      <w:r>
        <w:rPr>
          <w:rFonts w:hint="eastAsia"/>
          <w:sz w:val="24"/>
          <w:szCs w:val="24"/>
        </w:rPr>
        <w:t>按照实验报告模板格式撰写；</w:t>
      </w:r>
    </w:p>
    <w:p w:rsidR="00020BF2" w:rsidRPr="00B9570C" w:rsidRDefault="006C2441" w:rsidP="00B9570C">
      <w:pPr>
        <w:numPr>
          <w:ilvl w:val="0"/>
          <w:numId w:val="35"/>
        </w:numPr>
        <w:rPr>
          <w:b/>
          <w:color w:val="FF0000"/>
          <w:sz w:val="24"/>
          <w:szCs w:val="24"/>
        </w:rPr>
      </w:pPr>
      <w:r>
        <w:rPr>
          <w:rFonts w:hint="eastAsia"/>
          <w:b/>
          <w:color w:val="FF0000"/>
          <w:sz w:val="24"/>
          <w:szCs w:val="24"/>
        </w:rPr>
        <w:t>整个实验过程的截</w:t>
      </w:r>
      <w:r w:rsidR="00B9570C" w:rsidRPr="004F3AD1">
        <w:rPr>
          <w:rFonts w:hint="eastAsia"/>
          <w:b/>
          <w:color w:val="FF0000"/>
          <w:sz w:val="24"/>
          <w:szCs w:val="24"/>
        </w:rPr>
        <w:t>图；</w:t>
      </w:r>
    </w:p>
    <w:p w:rsidR="00310FEC" w:rsidRPr="00B74C86" w:rsidRDefault="00310FEC" w:rsidP="00B74C86">
      <w:pPr>
        <w:numPr>
          <w:ilvl w:val="0"/>
          <w:numId w:val="35"/>
        </w:numPr>
        <w:rPr>
          <w:sz w:val="24"/>
          <w:szCs w:val="24"/>
        </w:rPr>
      </w:pPr>
      <w:r w:rsidRPr="00B74C86">
        <w:rPr>
          <w:rFonts w:hint="eastAsia"/>
          <w:bCs/>
          <w:sz w:val="24"/>
          <w:szCs w:val="24"/>
        </w:rPr>
        <w:t>实验过程中遇到的问题及解决方法等</w:t>
      </w:r>
      <w:r w:rsidR="002708C1">
        <w:rPr>
          <w:rFonts w:hint="eastAsia"/>
          <w:bCs/>
          <w:sz w:val="24"/>
          <w:szCs w:val="24"/>
        </w:rPr>
        <w:t>；</w:t>
      </w:r>
    </w:p>
    <w:p w:rsidR="00B74C86" w:rsidRPr="00CF50C2" w:rsidRDefault="00B74C86" w:rsidP="00B74C86">
      <w:pPr>
        <w:numPr>
          <w:ilvl w:val="0"/>
          <w:numId w:val="35"/>
        </w:numPr>
        <w:rPr>
          <w:b/>
          <w:color w:val="FF0000"/>
          <w:sz w:val="24"/>
          <w:szCs w:val="24"/>
        </w:rPr>
      </w:pPr>
      <w:r w:rsidRPr="00CF50C2">
        <w:rPr>
          <w:rFonts w:hint="eastAsia"/>
          <w:b/>
          <w:color w:val="FF0000"/>
          <w:sz w:val="24"/>
          <w:szCs w:val="24"/>
        </w:rPr>
        <w:t>回答实验</w:t>
      </w:r>
      <w:r w:rsidR="00962D12">
        <w:rPr>
          <w:rFonts w:hint="eastAsia"/>
          <w:b/>
          <w:color w:val="FF0000"/>
          <w:sz w:val="24"/>
          <w:szCs w:val="24"/>
        </w:rPr>
        <w:t>问答题</w:t>
      </w:r>
      <w:r w:rsidR="009E7ACF" w:rsidRPr="00CF50C2">
        <w:rPr>
          <w:rFonts w:hint="eastAsia"/>
          <w:b/>
          <w:color w:val="FF0000"/>
          <w:sz w:val="24"/>
          <w:szCs w:val="24"/>
        </w:rPr>
        <w:t>；</w:t>
      </w:r>
    </w:p>
    <w:p w:rsidR="00302FE2" w:rsidRPr="00557714" w:rsidRDefault="009E7ACF" w:rsidP="00302FE2">
      <w:pPr>
        <w:numPr>
          <w:ilvl w:val="0"/>
          <w:numId w:val="35"/>
        </w:numPr>
      </w:pPr>
      <w:r w:rsidRPr="00737611">
        <w:rPr>
          <w:rFonts w:hint="eastAsia"/>
          <w:bCs/>
          <w:sz w:val="24"/>
        </w:rPr>
        <w:t>心得体会</w:t>
      </w:r>
      <w:r w:rsidRPr="00737611">
        <w:rPr>
          <w:rFonts w:hint="eastAsia"/>
          <w:sz w:val="24"/>
        </w:rPr>
        <w:t>。</w:t>
      </w:r>
    </w:p>
    <w:p w:rsidR="00557714" w:rsidRDefault="00557714" w:rsidP="00557714">
      <w:r>
        <w:rPr>
          <w:noProof/>
        </w:rPr>
        <w:drawing>
          <wp:inline distT="0" distB="0" distL="0" distR="0" wp14:anchorId="0A4F670A" wp14:editId="1B062BA8">
            <wp:extent cx="4724400" cy="933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4400" cy="933450"/>
                    </a:xfrm>
                    <a:prstGeom prst="rect">
                      <a:avLst/>
                    </a:prstGeom>
                  </pic:spPr>
                </pic:pic>
              </a:graphicData>
            </a:graphic>
          </wp:inline>
        </w:drawing>
      </w:r>
    </w:p>
    <w:p w:rsidR="00557714" w:rsidRDefault="00557714" w:rsidP="00557714">
      <w:r>
        <w:rPr>
          <w:noProof/>
        </w:rPr>
        <w:lastRenderedPageBreak/>
        <w:drawing>
          <wp:inline distT="0" distB="0" distL="0" distR="0" wp14:anchorId="42EB3C50" wp14:editId="6AD82143">
            <wp:extent cx="5274310" cy="31832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83255"/>
                    </a:xfrm>
                    <a:prstGeom prst="rect">
                      <a:avLst/>
                    </a:prstGeom>
                  </pic:spPr>
                </pic:pic>
              </a:graphicData>
            </a:graphic>
          </wp:inline>
        </w:drawing>
      </w:r>
    </w:p>
    <w:p w:rsidR="00557714" w:rsidRDefault="00557714" w:rsidP="00557714">
      <w:r>
        <w:rPr>
          <w:noProof/>
        </w:rPr>
        <w:drawing>
          <wp:inline distT="0" distB="0" distL="0" distR="0" wp14:anchorId="0AB6DB3F" wp14:editId="3FEEBD86">
            <wp:extent cx="5274310" cy="31629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62935"/>
                    </a:xfrm>
                    <a:prstGeom prst="rect">
                      <a:avLst/>
                    </a:prstGeom>
                  </pic:spPr>
                </pic:pic>
              </a:graphicData>
            </a:graphic>
          </wp:inline>
        </w:drawing>
      </w:r>
    </w:p>
    <w:p w:rsidR="00F453F3" w:rsidRDefault="00F453F3" w:rsidP="00557714">
      <w:r>
        <w:rPr>
          <w:noProof/>
        </w:rPr>
        <w:lastRenderedPageBreak/>
        <w:drawing>
          <wp:inline distT="0" distB="0" distL="0" distR="0" wp14:anchorId="236CA4B8" wp14:editId="5934E03C">
            <wp:extent cx="5274310" cy="31572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57220"/>
                    </a:xfrm>
                    <a:prstGeom prst="rect">
                      <a:avLst/>
                    </a:prstGeom>
                  </pic:spPr>
                </pic:pic>
              </a:graphicData>
            </a:graphic>
          </wp:inline>
        </w:drawing>
      </w:r>
    </w:p>
    <w:p w:rsidR="004E1FF7" w:rsidRDefault="004E1FF7" w:rsidP="00557714">
      <w:r>
        <w:rPr>
          <w:noProof/>
        </w:rPr>
        <w:drawing>
          <wp:inline distT="0" distB="0" distL="0" distR="0" wp14:anchorId="375516D7" wp14:editId="0C79C084">
            <wp:extent cx="4591050" cy="17621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1050" cy="1762125"/>
                    </a:xfrm>
                    <a:prstGeom prst="rect">
                      <a:avLst/>
                    </a:prstGeom>
                  </pic:spPr>
                </pic:pic>
              </a:graphicData>
            </a:graphic>
          </wp:inline>
        </w:drawing>
      </w:r>
    </w:p>
    <w:p w:rsidR="00214898" w:rsidRDefault="00214898" w:rsidP="00557714">
      <w:pPr>
        <w:rPr>
          <w:rFonts w:hint="eastAsia"/>
        </w:rPr>
      </w:pPr>
      <w:r>
        <w:rPr>
          <w:noProof/>
        </w:rPr>
        <w:drawing>
          <wp:inline distT="0" distB="0" distL="0" distR="0" wp14:anchorId="7AFDDC72" wp14:editId="2FFD975E">
            <wp:extent cx="5274310" cy="310769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07690"/>
                    </a:xfrm>
                    <a:prstGeom prst="rect">
                      <a:avLst/>
                    </a:prstGeom>
                  </pic:spPr>
                </pic:pic>
              </a:graphicData>
            </a:graphic>
          </wp:inline>
        </w:drawing>
      </w:r>
    </w:p>
    <w:p w:rsidR="004E1FF7" w:rsidRDefault="00082136" w:rsidP="00557714">
      <w:r>
        <w:rPr>
          <w:noProof/>
        </w:rPr>
        <w:lastRenderedPageBreak/>
        <w:drawing>
          <wp:inline distT="0" distB="0" distL="0" distR="0" wp14:anchorId="0ADE915D" wp14:editId="72247C1A">
            <wp:extent cx="3714750" cy="4038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4750" cy="4038600"/>
                    </a:xfrm>
                    <a:prstGeom prst="rect">
                      <a:avLst/>
                    </a:prstGeom>
                  </pic:spPr>
                </pic:pic>
              </a:graphicData>
            </a:graphic>
          </wp:inline>
        </w:drawing>
      </w:r>
    </w:p>
    <w:p w:rsidR="004E1FF7" w:rsidRDefault="004E1FF7" w:rsidP="00557714"/>
    <w:p w:rsidR="0019532C" w:rsidRDefault="00FA42D2" w:rsidP="00557714">
      <w:r>
        <w:rPr>
          <w:noProof/>
        </w:rPr>
        <w:drawing>
          <wp:inline distT="0" distB="0" distL="0" distR="0" wp14:anchorId="1748AD52" wp14:editId="03B6F030">
            <wp:extent cx="5274310" cy="302323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23235"/>
                    </a:xfrm>
                    <a:prstGeom prst="rect">
                      <a:avLst/>
                    </a:prstGeom>
                  </pic:spPr>
                </pic:pic>
              </a:graphicData>
            </a:graphic>
          </wp:inline>
        </w:drawing>
      </w:r>
    </w:p>
    <w:p w:rsidR="0019532C" w:rsidRDefault="0019532C" w:rsidP="00557714"/>
    <w:p w:rsidR="00AB6EEF" w:rsidRDefault="00AB6EEF" w:rsidP="00557714">
      <w:r>
        <w:rPr>
          <w:noProof/>
        </w:rPr>
        <w:drawing>
          <wp:inline distT="0" distB="0" distL="0" distR="0" wp14:anchorId="252BCF17" wp14:editId="313649F5">
            <wp:extent cx="5274310" cy="4095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09575"/>
                    </a:xfrm>
                    <a:prstGeom prst="rect">
                      <a:avLst/>
                    </a:prstGeom>
                  </pic:spPr>
                </pic:pic>
              </a:graphicData>
            </a:graphic>
          </wp:inline>
        </w:drawing>
      </w:r>
    </w:p>
    <w:p w:rsidR="00FA42D2" w:rsidRDefault="00FA42D2" w:rsidP="00557714">
      <w:pPr>
        <w:rPr>
          <w:rFonts w:hint="eastAsia"/>
        </w:rPr>
      </w:pPr>
      <w:r>
        <w:rPr>
          <w:noProof/>
        </w:rPr>
        <w:lastRenderedPageBreak/>
        <w:drawing>
          <wp:inline distT="0" distB="0" distL="0" distR="0" wp14:anchorId="6B068F04" wp14:editId="51EE20D0">
            <wp:extent cx="5274310" cy="67754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77545"/>
                    </a:xfrm>
                    <a:prstGeom prst="rect">
                      <a:avLst/>
                    </a:prstGeom>
                  </pic:spPr>
                </pic:pic>
              </a:graphicData>
            </a:graphic>
          </wp:inline>
        </w:drawing>
      </w:r>
      <w:bookmarkStart w:id="1" w:name="_GoBack"/>
      <w:bookmarkEnd w:id="1"/>
    </w:p>
    <w:p w:rsidR="009C5BAF" w:rsidRPr="00B74C86" w:rsidRDefault="009C5BAF" w:rsidP="00557714">
      <w:pPr>
        <w:rPr>
          <w:rFonts w:hint="eastAsia"/>
        </w:rPr>
      </w:pPr>
      <w:r>
        <w:rPr>
          <w:noProof/>
        </w:rPr>
        <w:drawing>
          <wp:inline distT="0" distB="0" distL="0" distR="0" wp14:anchorId="1768F1FA" wp14:editId="455AADA2">
            <wp:extent cx="5274310" cy="33070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307080"/>
                    </a:xfrm>
                    <a:prstGeom prst="rect">
                      <a:avLst/>
                    </a:prstGeom>
                  </pic:spPr>
                </pic:pic>
              </a:graphicData>
            </a:graphic>
          </wp:inline>
        </w:drawing>
      </w:r>
    </w:p>
    <w:sectPr w:rsidR="009C5BAF" w:rsidRPr="00B74C86" w:rsidSect="00F255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139A" w:rsidRDefault="001F139A" w:rsidP="00296F0B">
      <w:pPr>
        <w:spacing w:line="240" w:lineRule="auto"/>
      </w:pPr>
      <w:r>
        <w:separator/>
      </w:r>
    </w:p>
  </w:endnote>
  <w:endnote w:type="continuationSeparator" w:id="0">
    <w:p w:rsidR="001F139A" w:rsidRDefault="001F139A" w:rsidP="00296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Monotype Sorts">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139A" w:rsidRDefault="001F139A" w:rsidP="00296F0B">
      <w:pPr>
        <w:spacing w:line="240" w:lineRule="auto"/>
      </w:pPr>
      <w:r>
        <w:separator/>
      </w:r>
    </w:p>
  </w:footnote>
  <w:footnote w:type="continuationSeparator" w:id="0">
    <w:p w:rsidR="001F139A" w:rsidRDefault="001F139A" w:rsidP="00296F0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3" type="#_x0000_t75" style="width:3in;height:3in" o:bullet="t"/>
    </w:pict>
  </w:numPicBullet>
  <w:numPicBullet w:numPicBulletId="1">
    <w:pict>
      <v:shape id="_x0000_i1144" type="#_x0000_t75" style="width:3in;height:3in" o:bullet="t"/>
    </w:pict>
  </w:numPicBullet>
  <w:numPicBullet w:numPicBulletId="2">
    <w:pict>
      <v:shape id="_x0000_i1145" type="#_x0000_t75" style="width:3in;height:3in" o:bullet="t"/>
    </w:pict>
  </w:numPicBullet>
  <w:numPicBullet w:numPicBulletId="3">
    <w:pict>
      <v:shape id="_x0000_i1146" type="#_x0000_t75" style="width:3in;height:3in" o:bullet="t"/>
    </w:pict>
  </w:numPicBullet>
  <w:numPicBullet w:numPicBulletId="4">
    <w:pict>
      <v:shape id="_x0000_i1147" type="#_x0000_t75" style="width:3in;height:3in" o:bullet="t"/>
    </w:pict>
  </w:numPicBullet>
  <w:numPicBullet w:numPicBulletId="5">
    <w:pict>
      <v:shape id="_x0000_i1148" type="#_x0000_t75" style="width:3in;height:3in" o:bullet="t"/>
    </w:pict>
  </w:numPicBullet>
  <w:numPicBullet w:numPicBulletId="6">
    <w:pict>
      <v:shape id="_x0000_i1149" type="#_x0000_t75" style="width:3in;height:3in" o:bullet="t"/>
    </w:pict>
  </w:numPicBullet>
  <w:numPicBullet w:numPicBulletId="7">
    <w:pict>
      <v:shape id="_x0000_i1150" type="#_x0000_t75" style="width:3in;height:3in" o:bullet="t"/>
    </w:pict>
  </w:numPicBullet>
  <w:numPicBullet w:numPicBulletId="8">
    <w:pict>
      <v:shape id="_x0000_i1151" type="#_x0000_t75" style="width:3in;height:3in" o:bullet="t"/>
    </w:pict>
  </w:numPicBullet>
  <w:abstractNum w:abstractNumId="0">
    <w:nsid w:val="00E034D9"/>
    <w:multiLevelType w:val="hybridMultilevel"/>
    <w:tmpl w:val="3A4CD0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0159655F"/>
    <w:multiLevelType w:val="hybridMultilevel"/>
    <w:tmpl w:val="6C4E7ED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020F28D4"/>
    <w:multiLevelType w:val="hybridMultilevel"/>
    <w:tmpl w:val="8D929646"/>
    <w:lvl w:ilvl="0" w:tplc="04090001">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3">
    <w:nsid w:val="053150C8"/>
    <w:multiLevelType w:val="hybridMultilevel"/>
    <w:tmpl w:val="96C8F266"/>
    <w:lvl w:ilvl="0" w:tplc="04090001">
      <w:start w:val="1"/>
      <w:numFmt w:val="bullet"/>
      <w:lvlText w:val=""/>
      <w:lvlJc w:val="left"/>
      <w:pPr>
        <w:tabs>
          <w:tab w:val="num" w:pos="845"/>
        </w:tabs>
        <w:ind w:left="845" w:hanging="420"/>
      </w:pPr>
      <w:rPr>
        <w:rFonts w:ascii="Wingdings" w:hAnsi="Wingdings" w:hint="default"/>
      </w:rPr>
    </w:lvl>
    <w:lvl w:ilvl="1" w:tplc="04090003" w:tentative="1">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4">
    <w:nsid w:val="13D75937"/>
    <w:multiLevelType w:val="hybridMultilevel"/>
    <w:tmpl w:val="E03C1398"/>
    <w:lvl w:ilvl="0" w:tplc="04090001">
      <w:start w:val="1"/>
      <w:numFmt w:val="bullet"/>
      <w:lvlText w:val=""/>
      <w:lvlJc w:val="left"/>
      <w:pPr>
        <w:tabs>
          <w:tab w:val="num" w:pos="780"/>
        </w:tabs>
        <w:ind w:left="780" w:hanging="420"/>
      </w:pPr>
      <w:rPr>
        <w:rFonts w:ascii="Wingdings" w:hAnsi="Wingdings" w:hint="default"/>
      </w:rPr>
    </w:lvl>
    <w:lvl w:ilvl="1" w:tplc="0409000F">
      <w:start w:val="1"/>
      <w:numFmt w:val="decimal"/>
      <w:lvlText w:val="%2."/>
      <w:lvlJc w:val="left"/>
      <w:pPr>
        <w:tabs>
          <w:tab w:val="num" w:pos="1500"/>
        </w:tabs>
        <w:ind w:left="1500" w:hanging="42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58A027B"/>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6">
    <w:nsid w:val="166A26A2"/>
    <w:multiLevelType w:val="hybridMultilevel"/>
    <w:tmpl w:val="B17C7FB6"/>
    <w:lvl w:ilvl="0" w:tplc="04090001">
      <w:start w:val="1"/>
      <w:numFmt w:val="bullet"/>
      <w:lvlText w:val=""/>
      <w:lvlJc w:val="left"/>
      <w:pPr>
        <w:tabs>
          <w:tab w:val="num" w:pos="845"/>
        </w:tabs>
        <w:ind w:left="845" w:hanging="420"/>
      </w:pPr>
      <w:rPr>
        <w:rFonts w:ascii="Wingdings" w:hAnsi="Wingdings" w:hint="default"/>
      </w:rPr>
    </w:lvl>
    <w:lvl w:ilvl="1" w:tplc="04090003" w:tentative="1">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7">
    <w:nsid w:val="1A7D6599"/>
    <w:multiLevelType w:val="hybridMultilevel"/>
    <w:tmpl w:val="EA78B894"/>
    <w:lvl w:ilvl="0" w:tplc="898082C6">
      <w:start w:val="1"/>
      <w:numFmt w:val="bullet"/>
      <w:lvlText w:val="F"/>
      <w:lvlJc w:val="left"/>
      <w:pPr>
        <w:tabs>
          <w:tab w:val="num" w:pos="720"/>
        </w:tabs>
        <w:ind w:left="720" w:hanging="360"/>
      </w:pPr>
      <w:rPr>
        <w:rFonts w:ascii="Monotype Sorts" w:hAnsi="Monotype Sorts" w:hint="default"/>
      </w:rPr>
    </w:lvl>
    <w:lvl w:ilvl="1" w:tplc="4D3C6FAC">
      <w:start w:val="188"/>
      <w:numFmt w:val="bullet"/>
      <w:lvlText w:val="F"/>
      <w:lvlJc w:val="left"/>
      <w:pPr>
        <w:tabs>
          <w:tab w:val="num" w:pos="1440"/>
        </w:tabs>
        <w:ind w:left="1440" w:hanging="360"/>
      </w:pPr>
      <w:rPr>
        <w:rFonts w:ascii="Monotype Sorts" w:hAnsi="Monotype Sorts" w:hint="default"/>
      </w:rPr>
    </w:lvl>
    <w:lvl w:ilvl="2" w:tplc="8C5C1808" w:tentative="1">
      <w:start w:val="1"/>
      <w:numFmt w:val="bullet"/>
      <w:lvlText w:val="F"/>
      <w:lvlJc w:val="left"/>
      <w:pPr>
        <w:tabs>
          <w:tab w:val="num" w:pos="2160"/>
        </w:tabs>
        <w:ind w:left="2160" w:hanging="360"/>
      </w:pPr>
      <w:rPr>
        <w:rFonts w:ascii="Monotype Sorts" w:hAnsi="Monotype Sorts" w:hint="default"/>
      </w:rPr>
    </w:lvl>
    <w:lvl w:ilvl="3" w:tplc="46266E58" w:tentative="1">
      <w:start w:val="1"/>
      <w:numFmt w:val="bullet"/>
      <w:lvlText w:val="F"/>
      <w:lvlJc w:val="left"/>
      <w:pPr>
        <w:tabs>
          <w:tab w:val="num" w:pos="2880"/>
        </w:tabs>
        <w:ind w:left="2880" w:hanging="360"/>
      </w:pPr>
      <w:rPr>
        <w:rFonts w:ascii="Monotype Sorts" w:hAnsi="Monotype Sorts" w:hint="default"/>
      </w:rPr>
    </w:lvl>
    <w:lvl w:ilvl="4" w:tplc="B6B23D0C" w:tentative="1">
      <w:start w:val="1"/>
      <w:numFmt w:val="bullet"/>
      <w:lvlText w:val="F"/>
      <w:lvlJc w:val="left"/>
      <w:pPr>
        <w:tabs>
          <w:tab w:val="num" w:pos="3600"/>
        </w:tabs>
        <w:ind w:left="3600" w:hanging="360"/>
      </w:pPr>
      <w:rPr>
        <w:rFonts w:ascii="Monotype Sorts" w:hAnsi="Monotype Sorts" w:hint="default"/>
      </w:rPr>
    </w:lvl>
    <w:lvl w:ilvl="5" w:tplc="7530390C" w:tentative="1">
      <w:start w:val="1"/>
      <w:numFmt w:val="bullet"/>
      <w:lvlText w:val="F"/>
      <w:lvlJc w:val="left"/>
      <w:pPr>
        <w:tabs>
          <w:tab w:val="num" w:pos="4320"/>
        </w:tabs>
        <w:ind w:left="4320" w:hanging="360"/>
      </w:pPr>
      <w:rPr>
        <w:rFonts w:ascii="Monotype Sorts" w:hAnsi="Monotype Sorts" w:hint="default"/>
      </w:rPr>
    </w:lvl>
    <w:lvl w:ilvl="6" w:tplc="E4402F28" w:tentative="1">
      <w:start w:val="1"/>
      <w:numFmt w:val="bullet"/>
      <w:lvlText w:val="F"/>
      <w:lvlJc w:val="left"/>
      <w:pPr>
        <w:tabs>
          <w:tab w:val="num" w:pos="5040"/>
        </w:tabs>
        <w:ind w:left="5040" w:hanging="360"/>
      </w:pPr>
      <w:rPr>
        <w:rFonts w:ascii="Monotype Sorts" w:hAnsi="Monotype Sorts" w:hint="default"/>
      </w:rPr>
    </w:lvl>
    <w:lvl w:ilvl="7" w:tplc="978C3DC2" w:tentative="1">
      <w:start w:val="1"/>
      <w:numFmt w:val="bullet"/>
      <w:lvlText w:val="F"/>
      <w:lvlJc w:val="left"/>
      <w:pPr>
        <w:tabs>
          <w:tab w:val="num" w:pos="5760"/>
        </w:tabs>
        <w:ind w:left="5760" w:hanging="360"/>
      </w:pPr>
      <w:rPr>
        <w:rFonts w:ascii="Monotype Sorts" w:hAnsi="Monotype Sorts" w:hint="default"/>
      </w:rPr>
    </w:lvl>
    <w:lvl w:ilvl="8" w:tplc="ADEA641C" w:tentative="1">
      <w:start w:val="1"/>
      <w:numFmt w:val="bullet"/>
      <w:lvlText w:val="F"/>
      <w:lvlJc w:val="left"/>
      <w:pPr>
        <w:tabs>
          <w:tab w:val="num" w:pos="6480"/>
        </w:tabs>
        <w:ind w:left="6480" w:hanging="360"/>
      </w:pPr>
      <w:rPr>
        <w:rFonts w:ascii="Monotype Sorts" w:hAnsi="Monotype Sorts" w:hint="default"/>
      </w:rPr>
    </w:lvl>
  </w:abstractNum>
  <w:abstractNum w:abstractNumId="8">
    <w:nsid w:val="1BEE2F7A"/>
    <w:multiLevelType w:val="multilevel"/>
    <w:tmpl w:val="0B4A7C50"/>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9">
    <w:nsid w:val="1CC32890"/>
    <w:multiLevelType w:val="hybridMultilevel"/>
    <w:tmpl w:val="EB629752"/>
    <w:lvl w:ilvl="0" w:tplc="93B04F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2635863"/>
    <w:multiLevelType w:val="hybridMultilevel"/>
    <w:tmpl w:val="32BCA636"/>
    <w:lvl w:ilvl="0" w:tplc="C89EF33E">
      <w:start w:val="5"/>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38444E4"/>
    <w:multiLevelType w:val="hybridMultilevel"/>
    <w:tmpl w:val="114C033E"/>
    <w:lvl w:ilvl="0" w:tplc="0409000F">
      <w:start w:val="1"/>
      <w:numFmt w:val="decimal"/>
      <w:lvlText w:val="%1."/>
      <w:lvlJc w:val="left"/>
      <w:pPr>
        <w:tabs>
          <w:tab w:val="num" w:pos="720"/>
        </w:tabs>
        <w:ind w:left="720" w:hanging="360"/>
      </w:pPr>
      <w:rPr>
        <w:rFonts w:hint="default"/>
      </w:rPr>
    </w:lvl>
    <w:lvl w:ilvl="1" w:tplc="8DC8ACB4">
      <w:start w:val="1"/>
      <w:numFmt w:val="decimal"/>
      <w:lvlText w:val="%2、"/>
      <w:lvlJc w:val="left"/>
      <w:pPr>
        <w:tabs>
          <w:tab w:val="num" w:pos="1440"/>
        </w:tabs>
        <w:ind w:left="1440" w:hanging="360"/>
      </w:pPr>
      <w:rPr>
        <w:rFonts w:ascii="Times New Roman" w:eastAsia="宋体" w:hAnsi="Times New Roman" w:cs="Times New Roman"/>
      </w:rPr>
    </w:lvl>
    <w:lvl w:ilvl="2" w:tplc="E3583EA8" w:tentative="1">
      <w:start w:val="1"/>
      <w:numFmt w:val="bullet"/>
      <w:lvlText w:val="l"/>
      <w:lvlJc w:val="left"/>
      <w:pPr>
        <w:tabs>
          <w:tab w:val="num" w:pos="2160"/>
        </w:tabs>
        <w:ind w:left="2160" w:hanging="360"/>
      </w:pPr>
      <w:rPr>
        <w:rFonts w:ascii="Monotype Sorts" w:hAnsi="Monotype Sorts" w:hint="default"/>
      </w:rPr>
    </w:lvl>
    <w:lvl w:ilvl="3" w:tplc="09E4AD24" w:tentative="1">
      <w:start w:val="1"/>
      <w:numFmt w:val="bullet"/>
      <w:lvlText w:val="l"/>
      <w:lvlJc w:val="left"/>
      <w:pPr>
        <w:tabs>
          <w:tab w:val="num" w:pos="2880"/>
        </w:tabs>
        <w:ind w:left="2880" w:hanging="360"/>
      </w:pPr>
      <w:rPr>
        <w:rFonts w:ascii="Monotype Sorts" w:hAnsi="Monotype Sorts" w:hint="default"/>
      </w:rPr>
    </w:lvl>
    <w:lvl w:ilvl="4" w:tplc="B58E98B6" w:tentative="1">
      <w:start w:val="1"/>
      <w:numFmt w:val="bullet"/>
      <w:lvlText w:val="l"/>
      <w:lvlJc w:val="left"/>
      <w:pPr>
        <w:tabs>
          <w:tab w:val="num" w:pos="3600"/>
        </w:tabs>
        <w:ind w:left="3600" w:hanging="360"/>
      </w:pPr>
      <w:rPr>
        <w:rFonts w:ascii="Monotype Sorts" w:hAnsi="Monotype Sorts" w:hint="default"/>
      </w:rPr>
    </w:lvl>
    <w:lvl w:ilvl="5" w:tplc="EA987BA4" w:tentative="1">
      <w:start w:val="1"/>
      <w:numFmt w:val="bullet"/>
      <w:lvlText w:val="l"/>
      <w:lvlJc w:val="left"/>
      <w:pPr>
        <w:tabs>
          <w:tab w:val="num" w:pos="4320"/>
        </w:tabs>
        <w:ind w:left="4320" w:hanging="360"/>
      </w:pPr>
      <w:rPr>
        <w:rFonts w:ascii="Monotype Sorts" w:hAnsi="Monotype Sorts" w:hint="default"/>
      </w:rPr>
    </w:lvl>
    <w:lvl w:ilvl="6" w:tplc="BCDCC238" w:tentative="1">
      <w:start w:val="1"/>
      <w:numFmt w:val="bullet"/>
      <w:lvlText w:val="l"/>
      <w:lvlJc w:val="left"/>
      <w:pPr>
        <w:tabs>
          <w:tab w:val="num" w:pos="5040"/>
        </w:tabs>
        <w:ind w:left="5040" w:hanging="360"/>
      </w:pPr>
      <w:rPr>
        <w:rFonts w:ascii="Monotype Sorts" w:hAnsi="Monotype Sorts" w:hint="default"/>
      </w:rPr>
    </w:lvl>
    <w:lvl w:ilvl="7" w:tplc="98FA24E2" w:tentative="1">
      <w:start w:val="1"/>
      <w:numFmt w:val="bullet"/>
      <w:lvlText w:val="l"/>
      <w:lvlJc w:val="left"/>
      <w:pPr>
        <w:tabs>
          <w:tab w:val="num" w:pos="5760"/>
        </w:tabs>
        <w:ind w:left="5760" w:hanging="360"/>
      </w:pPr>
      <w:rPr>
        <w:rFonts w:ascii="Monotype Sorts" w:hAnsi="Monotype Sorts" w:hint="default"/>
      </w:rPr>
    </w:lvl>
    <w:lvl w:ilvl="8" w:tplc="5942A1C2" w:tentative="1">
      <w:start w:val="1"/>
      <w:numFmt w:val="bullet"/>
      <w:lvlText w:val="l"/>
      <w:lvlJc w:val="left"/>
      <w:pPr>
        <w:tabs>
          <w:tab w:val="num" w:pos="6480"/>
        </w:tabs>
        <w:ind w:left="6480" w:hanging="360"/>
      </w:pPr>
      <w:rPr>
        <w:rFonts w:ascii="Monotype Sorts" w:hAnsi="Monotype Sorts" w:hint="default"/>
      </w:rPr>
    </w:lvl>
  </w:abstractNum>
  <w:abstractNum w:abstractNumId="12">
    <w:nsid w:val="26542605"/>
    <w:multiLevelType w:val="singleLevel"/>
    <w:tmpl w:val="94A4036C"/>
    <w:lvl w:ilvl="0">
      <w:start w:val="7"/>
      <w:numFmt w:val="japaneseCounting"/>
      <w:lvlText w:val="第%1节"/>
      <w:lvlJc w:val="left"/>
      <w:pPr>
        <w:tabs>
          <w:tab w:val="num" w:pos="1290"/>
        </w:tabs>
        <w:ind w:left="1290" w:hanging="1290"/>
      </w:pPr>
      <w:rPr>
        <w:rFonts w:hint="eastAsia"/>
      </w:rPr>
    </w:lvl>
  </w:abstractNum>
  <w:abstractNum w:abstractNumId="13">
    <w:nsid w:val="27A776D8"/>
    <w:multiLevelType w:val="hybridMultilevel"/>
    <w:tmpl w:val="3CE8F93C"/>
    <w:lvl w:ilvl="0" w:tplc="04090001">
      <w:start w:val="1"/>
      <w:numFmt w:val="bullet"/>
      <w:lvlText w:val=""/>
      <w:lvlJc w:val="left"/>
      <w:pPr>
        <w:tabs>
          <w:tab w:val="num" w:pos="845"/>
        </w:tabs>
        <w:ind w:left="845" w:hanging="420"/>
      </w:pPr>
      <w:rPr>
        <w:rFonts w:ascii="Wingdings" w:hAnsi="Wingdings" w:hint="default"/>
      </w:rPr>
    </w:lvl>
    <w:lvl w:ilvl="1" w:tplc="04090003" w:tentative="1">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14">
    <w:nsid w:val="2C97536F"/>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5">
    <w:nsid w:val="2F162082"/>
    <w:multiLevelType w:val="hybridMultilevel"/>
    <w:tmpl w:val="B0EE195A"/>
    <w:lvl w:ilvl="0" w:tplc="04090001">
      <w:start w:val="1"/>
      <w:numFmt w:val="bullet"/>
      <w:lvlText w:val=""/>
      <w:lvlJc w:val="left"/>
      <w:pPr>
        <w:tabs>
          <w:tab w:val="num" w:pos="846"/>
        </w:tabs>
        <w:ind w:left="846" w:hanging="420"/>
      </w:pPr>
      <w:rPr>
        <w:rFonts w:ascii="Wingdings" w:hAnsi="Wingdings" w:hint="default"/>
      </w:rPr>
    </w:lvl>
    <w:lvl w:ilvl="1" w:tplc="04090003" w:tentative="1">
      <w:start w:val="1"/>
      <w:numFmt w:val="bullet"/>
      <w:lvlText w:val=""/>
      <w:lvlJc w:val="left"/>
      <w:pPr>
        <w:tabs>
          <w:tab w:val="num" w:pos="1266"/>
        </w:tabs>
        <w:ind w:left="1266" w:hanging="420"/>
      </w:pPr>
      <w:rPr>
        <w:rFonts w:ascii="Wingdings" w:hAnsi="Wingdings" w:hint="default"/>
      </w:rPr>
    </w:lvl>
    <w:lvl w:ilvl="2" w:tplc="04090005" w:tentative="1">
      <w:start w:val="1"/>
      <w:numFmt w:val="bullet"/>
      <w:lvlText w:val=""/>
      <w:lvlJc w:val="left"/>
      <w:pPr>
        <w:tabs>
          <w:tab w:val="num" w:pos="1686"/>
        </w:tabs>
        <w:ind w:left="1686" w:hanging="420"/>
      </w:pPr>
      <w:rPr>
        <w:rFonts w:ascii="Wingdings" w:hAnsi="Wingdings" w:hint="default"/>
      </w:rPr>
    </w:lvl>
    <w:lvl w:ilvl="3" w:tplc="04090001" w:tentative="1">
      <w:start w:val="1"/>
      <w:numFmt w:val="bullet"/>
      <w:lvlText w:val=""/>
      <w:lvlJc w:val="left"/>
      <w:pPr>
        <w:tabs>
          <w:tab w:val="num" w:pos="2106"/>
        </w:tabs>
        <w:ind w:left="2106" w:hanging="420"/>
      </w:pPr>
      <w:rPr>
        <w:rFonts w:ascii="Wingdings" w:hAnsi="Wingdings" w:hint="default"/>
      </w:rPr>
    </w:lvl>
    <w:lvl w:ilvl="4" w:tplc="04090003" w:tentative="1">
      <w:start w:val="1"/>
      <w:numFmt w:val="bullet"/>
      <w:lvlText w:val=""/>
      <w:lvlJc w:val="left"/>
      <w:pPr>
        <w:tabs>
          <w:tab w:val="num" w:pos="2526"/>
        </w:tabs>
        <w:ind w:left="2526" w:hanging="420"/>
      </w:pPr>
      <w:rPr>
        <w:rFonts w:ascii="Wingdings" w:hAnsi="Wingdings" w:hint="default"/>
      </w:rPr>
    </w:lvl>
    <w:lvl w:ilvl="5" w:tplc="04090005" w:tentative="1">
      <w:start w:val="1"/>
      <w:numFmt w:val="bullet"/>
      <w:lvlText w:val=""/>
      <w:lvlJc w:val="left"/>
      <w:pPr>
        <w:tabs>
          <w:tab w:val="num" w:pos="2946"/>
        </w:tabs>
        <w:ind w:left="2946" w:hanging="420"/>
      </w:pPr>
      <w:rPr>
        <w:rFonts w:ascii="Wingdings" w:hAnsi="Wingdings" w:hint="default"/>
      </w:rPr>
    </w:lvl>
    <w:lvl w:ilvl="6" w:tplc="04090001" w:tentative="1">
      <w:start w:val="1"/>
      <w:numFmt w:val="bullet"/>
      <w:lvlText w:val=""/>
      <w:lvlJc w:val="left"/>
      <w:pPr>
        <w:tabs>
          <w:tab w:val="num" w:pos="3366"/>
        </w:tabs>
        <w:ind w:left="3366" w:hanging="420"/>
      </w:pPr>
      <w:rPr>
        <w:rFonts w:ascii="Wingdings" w:hAnsi="Wingdings" w:hint="default"/>
      </w:rPr>
    </w:lvl>
    <w:lvl w:ilvl="7" w:tplc="04090003" w:tentative="1">
      <w:start w:val="1"/>
      <w:numFmt w:val="bullet"/>
      <w:lvlText w:val=""/>
      <w:lvlJc w:val="left"/>
      <w:pPr>
        <w:tabs>
          <w:tab w:val="num" w:pos="3786"/>
        </w:tabs>
        <w:ind w:left="3786" w:hanging="420"/>
      </w:pPr>
      <w:rPr>
        <w:rFonts w:ascii="Wingdings" w:hAnsi="Wingdings" w:hint="default"/>
      </w:rPr>
    </w:lvl>
    <w:lvl w:ilvl="8" w:tplc="04090005" w:tentative="1">
      <w:start w:val="1"/>
      <w:numFmt w:val="bullet"/>
      <w:lvlText w:val=""/>
      <w:lvlJc w:val="left"/>
      <w:pPr>
        <w:tabs>
          <w:tab w:val="num" w:pos="4206"/>
        </w:tabs>
        <w:ind w:left="4206" w:hanging="420"/>
      </w:pPr>
      <w:rPr>
        <w:rFonts w:ascii="Wingdings" w:hAnsi="Wingdings" w:hint="default"/>
      </w:rPr>
    </w:lvl>
  </w:abstractNum>
  <w:abstractNum w:abstractNumId="16">
    <w:nsid w:val="325F248C"/>
    <w:multiLevelType w:val="hybridMultilevel"/>
    <w:tmpl w:val="07EC3D9A"/>
    <w:lvl w:ilvl="0" w:tplc="04090001">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17">
    <w:nsid w:val="382534C3"/>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8">
    <w:nsid w:val="38512DB6"/>
    <w:multiLevelType w:val="multilevel"/>
    <w:tmpl w:val="BCBA9C4C"/>
    <w:lvl w:ilvl="0">
      <w:start w:val="1"/>
      <w:numFmt w:val="bullet"/>
      <w:lvlText w:val=""/>
      <w:lvlPicBulletId w:val="3"/>
      <w:lvlJc w:val="left"/>
      <w:pPr>
        <w:tabs>
          <w:tab w:val="num" w:pos="720"/>
        </w:tabs>
        <w:ind w:left="720" w:hanging="360"/>
      </w:pPr>
      <w:rPr>
        <w:rFonts w:ascii="Wingdings" w:hAnsi="Wingdings" w:hint="default"/>
        <w:sz w:val="20"/>
      </w:rPr>
    </w:lvl>
    <w:lvl w:ilvl="1" w:tentative="1">
      <w:start w:val="1"/>
      <w:numFmt w:val="bullet"/>
      <w:lvlText w:val=""/>
      <w:lvlPicBulletId w:val="4"/>
      <w:lvlJc w:val="left"/>
      <w:pPr>
        <w:tabs>
          <w:tab w:val="num" w:pos="1440"/>
        </w:tabs>
        <w:ind w:left="1440" w:hanging="360"/>
      </w:pPr>
      <w:rPr>
        <w:rFonts w:ascii="Wingdings" w:hAnsi="Wingdings" w:hint="default"/>
        <w:sz w:val="20"/>
      </w:rPr>
    </w:lvl>
    <w:lvl w:ilvl="2" w:tentative="1">
      <w:start w:val="1"/>
      <w:numFmt w:val="bullet"/>
      <w:lvlText w:val=""/>
      <w:lvlPicBulletId w:val="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B11F11"/>
    <w:multiLevelType w:val="multilevel"/>
    <w:tmpl w:val="184672CE"/>
    <w:lvl w:ilvl="0">
      <w:start w:val="1"/>
      <w:numFmt w:val="decimal"/>
      <w:lvlText w:val="%1"/>
      <w:lvlJc w:val="left"/>
      <w:pPr>
        <w:tabs>
          <w:tab w:val="num" w:pos="405"/>
        </w:tabs>
        <w:ind w:left="405" w:hanging="405"/>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0">
    <w:nsid w:val="4190026F"/>
    <w:multiLevelType w:val="hybridMultilevel"/>
    <w:tmpl w:val="F42607F8"/>
    <w:lvl w:ilvl="0" w:tplc="04090001">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nsid w:val="43526379"/>
    <w:multiLevelType w:val="multilevel"/>
    <w:tmpl w:val="D7D4949E"/>
    <w:lvl w:ilvl="0">
      <w:start w:val="1"/>
      <w:numFmt w:val="bullet"/>
      <w:lvlText w:val=""/>
      <w:lvlPicBulletId w:val="6"/>
      <w:lvlJc w:val="left"/>
      <w:pPr>
        <w:tabs>
          <w:tab w:val="num" w:pos="720"/>
        </w:tabs>
        <w:ind w:left="720" w:hanging="360"/>
      </w:pPr>
      <w:rPr>
        <w:rFonts w:ascii="Wingdings" w:hAnsi="Wingdings" w:hint="default"/>
        <w:sz w:val="20"/>
      </w:rPr>
    </w:lvl>
    <w:lvl w:ilvl="1" w:tentative="1">
      <w:start w:val="1"/>
      <w:numFmt w:val="bullet"/>
      <w:lvlText w:val=""/>
      <w:lvlPicBulletId w:val="7"/>
      <w:lvlJc w:val="left"/>
      <w:pPr>
        <w:tabs>
          <w:tab w:val="num" w:pos="1440"/>
        </w:tabs>
        <w:ind w:left="1440" w:hanging="360"/>
      </w:pPr>
      <w:rPr>
        <w:rFonts w:ascii="Wingdings" w:hAnsi="Wingdings" w:hint="default"/>
        <w:sz w:val="20"/>
      </w:rPr>
    </w:lvl>
    <w:lvl w:ilvl="2" w:tentative="1">
      <w:start w:val="1"/>
      <w:numFmt w:val="bullet"/>
      <w:lvlText w:val=""/>
      <w:lvlPicBulletId w:val="8"/>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B4344E"/>
    <w:multiLevelType w:val="hybridMultilevel"/>
    <w:tmpl w:val="8BB046B0"/>
    <w:lvl w:ilvl="0" w:tplc="63D8CF42">
      <w:start w:val="1"/>
      <w:numFmt w:val="bullet"/>
      <w:lvlText w:val="•"/>
      <w:lvlJc w:val="left"/>
      <w:pPr>
        <w:tabs>
          <w:tab w:val="num" w:pos="720"/>
        </w:tabs>
        <w:ind w:left="720" w:hanging="360"/>
      </w:pPr>
      <w:rPr>
        <w:rFonts w:ascii="Helvetica" w:hAnsi="Helvetica" w:hint="default"/>
      </w:rPr>
    </w:lvl>
    <w:lvl w:ilvl="1" w:tplc="BD0CF400" w:tentative="1">
      <w:start w:val="1"/>
      <w:numFmt w:val="bullet"/>
      <w:lvlText w:val="•"/>
      <w:lvlJc w:val="left"/>
      <w:pPr>
        <w:tabs>
          <w:tab w:val="num" w:pos="1440"/>
        </w:tabs>
        <w:ind w:left="1440" w:hanging="360"/>
      </w:pPr>
      <w:rPr>
        <w:rFonts w:ascii="Helvetica" w:hAnsi="Helvetica" w:hint="default"/>
      </w:rPr>
    </w:lvl>
    <w:lvl w:ilvl="2" w:tplc="280E0694" w:tentative="1">
      <w:start w:val="1"/>
      <w:numFmt w:val="bullet"/>
      <w:lvlText w:val="•"/>
      <w:lvlJc w:val="left"/>
      <w:pPr>
        <w:tabs>
          <w:tab w:val="num" w:pos="2160"/>
        </w:tabs>
        <w:ind w:left="2160" w:hanging="360"/>
      </w:pPr>
      <w:rPr>
        <w:rFonts w:ascii="Helvetica" w:hAnsi="Helvetica" w:hint="default"/>
      </w:rPr>
    </w:lvl>
    <w:lvl w:ilvl="3" w:tplc="AA16B1D2" w:tentative="1">
      <w:start w:val="1"/>
      <w:numFmt w:val="bullet"/>
      <w:lvlText w:val="•"/>
      <w:lvlJc w:val="left"/>
      <w:pPr>
        <w:tabs>
          <w:tab w:val="num" w:pos="2880"/>
        </w:tabs>
        <w:ind w:left="2880" w:hanging="360"/>
      </w:pPr>
      <w:rPr>
        <w:rFonts w:ascii="Helvetica" w:hAnsi="Helvetica" w:hint="default"/>
      </w:rPr>
    </w:lvl>
    <w:lvl w:ilvl="4" w:tplc="6966D402" w:tentative="1">
      <w:start w:val="1"/>
      <w:numFmt w:val="bullet"/>
      <w:lvlText w:val="•"/>
      <w:lvlJc w:val="left"/>
      <w:pPr>
        <w:tabs>
          <w:tab w:val="num" w:pos="3600"/>
        </w:tabs>
        <w:ind w:left="3600" w:hanging="360"/>
      </w:pPr>
      <w:rPr>
        <w:rFonts w:ascii="Helvetica" w:hAnsi="Helvetica" w:hint="default"/>
      </w:rPr>
    </w:lvl>
    <w:lvl w:ilvl="5" w:tplc="D7183388" w:tentative="1">
      <w:start w:val="1"/>
      <w:numFmt w:val="bullet"/>
      <w:lvlText w:val="•"/>
      <w:lvlJc w:val="left"/>
      <w:pPr>
        <w:tabs>
          <w:tab w:val="num" w:pos="4320"/>
        </w:tabs>
        <w:ind w:left="4320" w:hanging="360"/>
      </w:pPr>
      <w:rPr>
        <w:rFonts w:ascii="Helvetica" w:hAnsi="Helvetica" w:hint="default"/>
      </w:rPr>
    </w:lvl>
    <w:lvl w:ilvl="6" w:tplc="7144A2AA" w:tentative="1">
      <w:start w:val="1"/>
      <w:numFmt w:val="bullet"/>
      <w:lvlText w:val="•"/>
      <w:lvlJc w:val="left"/>
      <w:pPr>
        <w:tabs>
          <w:tab w:val="num" w:pos="5040"/>
        </w:tabs>
        <w:ind w:left="5040" w:hanging="360"/>
      </w:pPr>
      <w:rPr>
        <w:rFonts w:ascii="Helvetica" w:hAnsi="Helvetica" w:hint="default"/>
      </w:rPr>
    </w:lvl>
    <w:lvl w:ilvl="7" w:tplc="03DC6958" w:tentative="1">
      <w:start w:val="1"/>
      <w:numFmt w:val="bullet"/>
      <w:lvlText w:val="•"/>
      <w:lvlJc w:val="left"/>
      <w:pPr>
        <w:tabs>
          <w:tab w:val="num" w:pos="5760"/>
        </w:tabs>
        <w:ind w:left="5760" w:hanging="360"/>
      </w:pPr>
      <w:rPr>
        <w:rFonts w:ascii="Helvetica" w:hAnsi="Helvetica" w:hint="default"/>
      </w:rPr>
    </w:lvl>
    <w:lvl w:ilvl="8" w:tplc="D054E4FA" w:tentative="1">
      <w:start w:val="1"/>
      <w:numFmt w:val="bullet"/>
      <w:lvlText w:val="•"/>
      <w:lvlJc w:val="left"/>
      <w:pPr>
        <w:tabs>
          <w:tab w:val="num" w:pos="6480"/>
        </w:tabs>
        <w:ind w:left="6480" w:hanging="360"/>
      </w:pPr>
      <w:rPr>
        <w:rFonts w:ascii="Helvetica" w:hAnsi="Helvetica" w:hint="default"/>
      </w:rPr>
    </w:lvl>
  </w:abstractNum>
  <w:abstractNum w:abstractNumId="23">
    <w:nsid w:val="51114AAC"/>
    <w:multiLevelType w:val="multilevel"/>
    <w:tmpl w:val="BB30916E"/>
    <w:lvl w:ilvl="0">
      <w:start w:val="1"/>
      <w:numFmt w:val="decimal"/>
      <w:lvlText w:val="%1"/>
      <w:lvlJc w:val="left"/>
      <w:pPr>
        <w:tabs>
          <w:tab w:val="num" w:pos="405"/>
        </w:tabs>
        <w:ind w:left="405" w:hanging="405"/>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4">
    <w:nsid w:val="57BD38B3"/>
    <w:multiLevelType w:val="multilevel"/>
    <w:tmpl w:val="F83EEB64"/>
    <w:lvl w:ilvl="0">
      <w:start w:val="1"/>
      <w:numFmt w:val="decimal"/>
      <w:lvlText w:val="%1"/>
      <w:lvlJc w:val="left"/>
      <w:pPr>
        <w:tabs>
          <w:tab w:val="num" w:pos="405"/>
        </w:tabs>
        <w:ind w:left="405" w:hanging="405"/>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5">
    <w:nsid w:val="58C83ABA"/>
    <w:multiLevelType w:val="hybridMultilevel"/>
    <w:tmpl w:val="9FACF48C"/>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6">
    <w:nsid w:val="5D804806"/>
    <w:multiLevelType w:val="hybridMultilevel"/>
    <w:tmpl w:val="A5B0EDE2"/>
    <w:lvl w:ilvl="0" w:tplc="AB7C4B8E">
      <w:start w:val="1"/>
      <w:numFmt w:val="bullet"/>
      <w:lvlText w:val="l"/>
      <w:lvlJc w:val="left"/>
      <w:pPr>
        <w:tabs>
          <w:tab w:val="num" w:pos="720"/>
        </w:tabs>
        <w:ind w:left="720" w:hanging="360"/>
      </w:pPr>
      <w:rPr>
        <w:rFonts w:ascii="Monotype Sorts" w:hAnsi="Monotype Sorts" w:hint="default"/>
      </w:rPr>
    </w:lvl>
    <w:lvl w:ilvl="1" w:tplc="E790FD6C">
      <w:start w:val="1"/>
      <w:numFmt w:val="bullet"/>
      <w:lvlText w:val="l"/>
      <w:lvlJc w:val="left"/>
      <w:pPr>
        <w:tabs>
          <w:tab w:val="num" w:pos="1440"/>
        </w:tabs>
        <w:ind w:left="1440" w:hanging="360"/>
      </w:pPr>
      <w:rPr>
        <w:rFonts w:ascii="Monotype Sorts" w:hAnsi="Monotype Sorts" w:hint="default"/>
      </w:rPr>
    </w:lvl>
    <w:lvl w:ilvl="2" w:tplc="B6545F9A" w:tentative="1">
      <w:start w:val="1"/>
      <w:numFmt w:val="bullet"/>
      <w:lvlText w:val="l"/>
      <w:lvlJc w:val="left"/>
      <w:pPr>
        <w:tabs>
          <w:tab w:val="num" w:pos="2160"/>
        </w:tabs>
        <w:ind w:left="2160" w:hanging="360"/>
      </w:pPr>
      <w:rPr>
        <w:rFonts w:ascii="Monotype Sorts" w:hAnsi="Monotype Sorts" w:hint="default"/>
      </w:rPr>
    </w:lvl>
    <w:lvl w:ilvl="3" w:tplc="F4004802" w:tentative="1">
      <w:start w:val="1"/>
      <w:numFmt w:val="bullet"/>
      <w:lvlText w:val="l"/>
      <w:lvlJc w:val="left"/>
      <w:pPr>
        <w:tabs>
          <w:tab w:val="num" w:pos="2880"/>
        </w:tabs>
        <w:ind w:left="2880" w:hanging="360"/>
      </w:pPr>
      <w:rPr>
        <w:rFonts w:ascii="Monotype Sorts" w:hAnsi="Monotype Sorts" w:hint="default"/>
      </w:rPr>
    </w:lvl>
    <w:lvl w:ilvl="4" w:tplc="E0BC3D04" w:tentative="1">
      <w:start w:val="1"/>
      <w:numFmt w:val="bullet"/>
      <w:lvlText w:val="l"/>
      <w:lvlJc w:val="left"/>
      <w:pPr>
        <w:tabs>
          <w:tab w:val="num" w:pos="3600"/>
        </w:tabs>
        <w:ind w:left="3600" w:hanging="360"/>
      </w:pPr>
      <w:rPr>
        <w:rFonts w:ascii="Monotype Sorts" w:hAnsi="Monotype Sorts" w:hint="default"/>
      </w:rPr>
    </w:lvl>
    <w:lvl w:ilvl="5" w:tplc="1DE67BD6" w:tentative="1">
      <w:start w:val="1"/>
      <w:numFmt w:val="bullet"/>
      <w:lvlText w:val="l"/>
      <w:lvlJc w:val="left"/>
      <w:pPr>
        <w:tabs>
          <w:tab w:val="num" w:pos="4320"/>
        </w:tabs>
        <w:ind w:left="4320" w:hanging="360"/>
      </w:pPr>
      <w:rPr>
        <w:rFonts w:ascii="Monotype Sorts" w:hAnsi="Monotype Sorts" w:hint="default"/>
      </w:rPr>
    </w:lvl>
    <w:lvl w:ilvl="6" w:tplc="5A7E07D6" w:tentative="1">
      <w:start w:val="1"/>
      <w:numFmt w:val="bullet"/>
      <w:lvlText w:val="l"/>
      <w:lvlJc w:val="left"/>
      <w:pPr>
        <w:tabs>
          <w:tab w:val="num" w:pos="5040"/>
        </w:tabs>
        <w:ind w:left="5040" w:hanging="360"/>
      </w:pPr>
      <w:rPr>
        <w:rFonts w:ascii="Monotype Sorts" w:hAnsi="Monotype Sorts" w:hint="default"/>
      </w:rPr>
    </w:lvl>
    <w:lvl w:ilvl="7" w:tplc="F16C867A" w:tentative="1">
      <w:start w:val="1"/>
      <w:numFmt w:val="bullet"/>
      <w:lvlText w:val="l"/>
      <w:lvlJc w:val="left"/>
      <w:pPr>
        <w:tabs>
          <w:tab w:val="num" w:pos="5760"/>
        </w:tabs>
        <w:ind w:left="5760" w:hanging="360"/>
      </w:pPr>
      <w:rPr>
        <w:rFonts w:ascii="Monotype Sorts" w:hAnsi="Monotype Sorts" w:hint="default"/>
      </w:rPr>
    </w:lvl>
    <w:lvl w:ilvl="8" w:tplc="64C8B46A" w:tentative="1">
      <w:start w:val="1"/>
      <w:numFmt w:val="bullet"/>
      <w:lvlText w:val="l"/>
      <w:lvlJc w:val="left"/>
      <w:pPr>
        <w:tabs>
          <w:tab w:val="num" w:pos="6480"/>
        </w:tabs>
        <w:ind w:left="6480" w:hanging="360"/>
      </w:pPr>
      <w:rPr>
        <w:rFonts w:ascii="Monotype Sorts" w:hAnsi="Monotype Sorts" w:hint="default"/>
      </w:rPr>
    </w:lvl>
  </w:abstractNum>
  <w:abstractNum w:abstractNumId="27">
    <w:nsid w:val="5DCA54EE"/>
    <w:multiLevelType w:val="hybridMultilevel"/>
    <w:tmpl w:val="D84A22B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8">
    <w:nsid w:val="5E3563E5"/>
    <w:multiLevelType w:val="multilevel"/>
    <w:tmpl w:val="394EE9A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606E30"/>
    <w:multiLevelType w:val="hybridMultilevel"/>
    <w:tmpl w:val="899CB374"/>
    <w:lvl w:ilvl="0" w:tplc="04090001">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0">
    <w:nsid w:val="64107814"/>
    <w:multiLevelType w:val="hybridMultilevel"/>
    <w:tmpl w:val="E03C1398"/>
    <w:lvl w:ilvl="0" w:tplc="04090001">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4C034FD"/>
    <w:multiLevelType w:val="hybridMultilevel"/>
    <w:tmpl w:val="01F21C6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nsid w:val="74E001AD"/>
    <w:multiLevelType w:val="hybridMultilevel"/>
    <w:tmpl w:val="D84EC31E"/>
    <w:lvl w:ilvl="0" w:tplc="0C78DD32">
      <w:start w:val="1"/>
      <w:numFmt w:val="bullet"/>
      <w:lvlText w:val="n"/>
      <w:lvlJc w:val="left"/>
      <w:pPr>
        <w:tabs>
          <w:tab w:val="num" w:pos="720"/>
        </w:tabs>
        <w:ind w:left="720" w:hanging="360"/>
      </w:pPr>
      <w:rPr>
        <w:rFonts w:ascii="Monotype Sorts" w:hAnsi="Monotype Sorts" w:hint="default"/>
      </w:rPr>
    </w:lvl>
    <w:lvl w:ilvl="1" w:tplc="61905460">
      <w:start w:val="188"/>
      <w:numFmt w:val="bullet"/>
      <w:lvlText w:val="F"/>
      <w:lvlJc w:val="left"/>
      <w:pPr>
        <w:tabs>
          <w:tab w:val="num" w:pos="1440"/>
        </w:tabs>
        <w:ind w:left="1440" w:hanging="360"/>
      </w:pPr>
      <w:rPr>
        <w:rFonts w:ascii="Monotype Sorts" w:hAnsi="Monotype Sorts" w:hint="default"/>
      </w:rPr>
    </w:lvl>
    <w:lvl w:ilvl="2" w:tplc="6DD4E1EA" w:tentative="1">
      <w:start w:val="1"/>
      <w:numFmt w:val="bullet"/>
      <w:lvlText w:val="n"/>
      <w:lvlJc w:val="left"/>
      <w:pPr>
        <w:tabs>
          <w:tab w:val="num" w:pos="2160"/>
        </w:tabs>
        <w:ind w:left="2160" w:hanging="360"/>
      </w:pPr>
      <w:rPr>
        <w:rFonts w:ascii="Monotype Sorts" w:hAnsi="Monotype Sorts" w:hint="default"/>
      </w:rPr>
    </w:lvl>
    <w:lvl w:ilvl="3" w:tplc="5D447486" w:tentative="1">
      <w:start w:val="1"/>
      <w:numFmt w:val="bullet"/>
      <w:lvlText w:val="n"/>
      <w:lvlJc w:val="left"/>
      <w:pPr>
        <w:tabs>
          <w:tab w:val="num" w:pos="2880"/>
        </w:tabs>
        <w:ind w:left="2880" w:hanging="360"/>
      </w:pPr>
      <w:rPr>
        <w:rFonts w:ascii="Monotype Sorts" w:hAnsi="Monotype Sorts" w:hint="default"/>
      </w:rPr>
    </w:lvl>
    <w:lvl w:ilvl="4" w:tplc="D8E8B52C" w:tentative="1">
      <w:start w:val="1"/>
      <w:numFmt w:val="bullet"/>
      <w:lvlText w:val="n"/>
      <w:lvlJc w:val="left"/>
      <w:pPr>
        <w:tabs>
          <w:tab w:val="num" w:pos="3600"/>
        </w:tabs>
        <w:ind w:left="3600" w:hanging="360"/>
      </w:pPr>
      <w:rPr>
        <w:rFonts w:ascii="Monotype Sorts" w:hAnsi="Monotype Sorts" w:hint="default"/>
      </w:rPr>
    </w:lvl>
    <w:lvl w:ilvl="5" w:tplc="F3F6ABC6" w:tentative="1">
      <w:start w:val="1"/>
      <w:numFmt w:val="bullet"/>
      <w:lvlText w:val="n"/>
      <w:lvlJc w:val="left"/>
      <w:pPr>
        <w:tabs>
          <w:tab w:val="num" w:pos="4320"/>
        </w:tabs>
        <w:ind w:left="4320" w:hanging="360"/>
      </w:pPr>
      <w:rPr>
        <w:rFonts w:ascii="Monotype Sorts" w:hAnsi="Monotype Sorts" w:hint="default"/>
      </w:rPr>
    </w:lvl>
    <w:lvl w:ilvl="6" w:tplc="72BE6594" w:tentative="1">
      <w:start w:val="1"/>
      <w:numFmt w:val="bullet"/>
      <w:lvlText w:val="n"/>
      <w:lvlJc w:val="left"/>
      <w:pPr>
        <w:tabs>
          <w:tab w:val="num" w:pos="5040"/>
        </w:tabs>
        <w:ind w:left="5040" w:hanging="360"/>
      </w:pPr>
      <w:rPr>
        <w:rFonts w:ascii="Monotype Sorts" w:hAnsi="Monotype Sorts" w:hint="default"/>
      </w:rPr>
    </w:lvl>
    <w:lvl w:ilvl="7" w:tplc="3D9C1E38" w:tentative="1">
      <w:start w:val="1"/>
      <w:numFmt w:val="bullet"/>
      <w:lvlText w:val="n"/>
      <w:lvlJc w:val="left"/>
      <w:pPr>
        <w:tabs>
          <w:tab w:val="num" w:pos="5760"/>
        </w:tabs>
        <w:ind w:left="5760" w:hanging="360"/>
      </w:pPr>
      <w:rPr>
        <w:rFonts w:ascii="Monotype Sorts" w:hAnsi="Monotype Sorts" w:hint="default"/>
      </w:rPr>
    </w:lvl>
    <w:lvl w:ilvl="8" w:tplc="B40CA180" w:tentative="1">
      <w:start w:val="1"/>
      <w:numFmt w:val="bullet"/>
      <w:lvlText w:val="n"/>
      <w:lvlJc w:val="left"/>
      <w:pPr>
        <w:tabs>
          <w:tab w:val="num" w:pos="6480"/>
        </w:tabs>
        <w:ind w:left="6480" w:hanging="360"/>
      </w:pPr>
      <w:rPr>
        <w:rFonts w:ascii="Monotype Sorts" w:hAnsi="Monotype Sorts" w:hint="default"/>
      </w:rPr>
    </w:lvl>
  </w:abstractNum>
  <w:abstractNum w:abstractNumId="33">
    <w:nsid w:val="77901954"/>
    <w:multiLevelType w:val="hybridMultilevel"/>
    <w:tmpl w:val="9F040DB2"/>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7ABE26A0"/>
    <w:multiLevelType w:val="hybridMultilevel"/>
    <w:tmpl w:val="09ECE404"/>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35">
    <w:nsid w:val="7C603BB9"/>
    <w:multiLevelType w:val="hybridMultilevel"/>
    <w:tmpl w:val="A06612D2"/>
    <w:lvl w:ilvl="0" w:tplc="58F0537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DD4091F"/>
    <w:multiLevelType w:val="hybridMultilevel"/>
    <w:tmpl w:val="4D24CD6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33"/>
  </w:num>
  <w:num w:numId="2">
    <w:abstractNumId w:val="22"/>
  </w:num>
  <w:num w:numId="3">
    <w:abstractNumId w:val="1"/>
  </w:num>
  <w:num w:numId="4">
    <w:abstractNumId w:val="7"/>
  </w:num>
  <w:num w:numId="5">
    <w:abstractNumId w:val="32"/>
  </w:num>
  <w:num w:numId="6">
    <w:abstractNumId w:val="27"/>
  </w:num>
  <w:num w:numId="7">
    <w:abstractNumId w:val="34"/>
  </w:num>
  <w:num w:numId="8">
    <w:abstractNumId w:val="0"/>
  </w:num>
  <w:num w:numId="9">
    <w:abstractNumId w:val="12"/>
  </w:num>
  <w:num w:numId="10">
    <w:abstractNumId w:val="17"/>
  </w:num>
  <w:num w:numId="11">
    <w:abstractNumId w:val="14"/>
  </w:num>
  <w:num w:numId="12">
    <w:abstractNumId w:val="5"/>
  </w:num>
  <w:num w:numId="13">
    <w:abstractNumId w:val="15"/>
  </w:num>
  <w:num w:numId="14">
    <w:abstractNumId w:val="31"/>
  </w:num>
  <w:num w:numId="15">
    <w:abstractNumId w:val="6"/>
  </w:num>
  <w:num w:numId="16">
    <w:abstractNumId w:val="13"/>
  </w:num>
  <w:num w:numId="17">
    <w:abstractNumId w:val="28"/>
  </w:num>
  <w:num w:numId="18">
    <w:abstractNumId w:val="18"/>
  </w:num>
  <w:num w:numId="19">
    <w:abstractNumId w:val="21"/>
  </w:num>
  <w:num w:numId="20">
    <w:abstractNumId w:val="3"/>
  </w:num>
  <w:num w:numId="21">
    <w:abstractNumId w:val="36"/>
  </w:num>
  <w:num w:numId="22">
    <w:abstractNumId w:val="4"/>
  </w:num>
  <w:num w:numId="23">
    <w:abstractNumId w:val="30"/>
  </w:num>
  <w:num w:numId="24">
    <w:abstractNumId w:val="16"/>
  </w:num>
  <w:num w:numId="25">
    <w:abstractNumId w:val="20"/>
  </w:num>
  <w:num w:numId="26">
    <w:abstractNumId w:val="2"/>
  </w:num>
  <w:num w:numId="27">
    <w:abstractNumId w:val="8"/>
  </w:num>
  <w:num w:numId="28">
    <w:abstractNumId w:val="19"/>
  </w:num>
  <w:num w:numId="29">
    <w:abstractNumId w:val="23"/>
  </w:num>
  <w:num w:numId="30">
    <w:abstractNumId w:val="24"/>
  </w:num>
  <w:num w:numId="31">
    <w:abstractNumId w:val="9"/>
  </w:num>
  <w:num w:numId="32">
    <w:abstractNumId w:val="35"/>
  </w:num>
  <w:num w:numId="33">
    <w:abstractNumId w:val="10"/>
  </w:num>
  <w:num w:numId="34">
    <w:abstractNumId w:val="26"/>
  </w:num>
  <w:num w:numId="35">
    <w:abstractNumId w:val="11"/>
  </w:num>
  <w:num w:numId="36">
    <w:abstractNumId w:val="29"/>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24044"/>
    <w:rsid w:val="0000152C"/>
    <w:rsid w:val="00003407"/>
    <w:rsid w:val="00004596"/>
    <w:rsid w:val="00016902"/>
    <w:rsid w:val="00020BF2"/>
    <w:rsid w:val="00020C47"/>
    <w:rsid w:val="000319CE"/>
    <w:rsid w:val="0006765E"/>
    <w:rsid w:val="0007548A"/>
    <w:rsid w:val="00077159"/>
    <w:rsid w:val="00082136"/>
    <w:rsid w:val="00086E77"/>
    <w:rsid w:val="00087D99"/>
    <w:rsid w:val="00093B8B"/>
    <w:rsid w:val="00097EF8"/>
    <w:rsid w:val="000B38EC"/>
    <w:rsid w:val="000E4DB4"/>
    <w:rsid w:val="00103BF5"/>
    <w:rsid w:val="00104102"/>
    <w:rsid w:val="00130BFE"/>
    <w:rsid w:val="00133FE8"/>
    <w:rsid w:val="00134638"/>
    <w:rsid w:val="00134A84"/>
    <w:rsid w:val="00173477"/>
    <w:rsid w:val="001769C3"/>
    <w:rsid w:val="00185AF2"/>
    <w:rsid w:val="0019532C"/>
    <w:rsid w:val="001954D7"/>
    <w:rsid w:val="001A2616"/>
    <w:rsid w:val="001C65B5"/>
    <w:rsid w:val="001D2AE9"/>
    <w:rsid w:val="001D7E57"/>
    <w:rsid w:val="001E1D7A"/>
    <w:rsid w:val="001E3C19"/>
    <w:rsid w:val="001E4D3E"/>
    <w:rsid w:val="001E6454"/>
    <w:rsid w:val="001F139A"/>
    <w:rsid w:val="001F53F6"/>
    <w:rsid w:val="0020033C"/>
    <w:rsid w:val="002051C9"/>
    <w:rsid w:val="00213EA0"/>
    <w:rsid w:val="00214898"/>
    <w:rsid w:val="002179AD"/>
    <w:rsid w:val="0022063B"/>
    <w:rsid w:val="00223D57"/>
    <w:rsid w:val="00250A6C"/>
    <w:rsid w:val="002665B3"/>
    <w:rsid w:val="00267BBC"/>
    <w:rsid w:val="002708C1"/>
    <w:rsid w:val="002820BE"/>
    <w:rsid w:val="002864B1"/>
    <w:rsid w:val="00287ED3"/>
    <w:rsid w:val="002939D8"/>
    <w:rsid w:val="00296F0B"/>
    <w:rsid w:val="002971C2"/>
    <w:rsid w:val="002A01C0"/>
    <w:rsid w:val="002A338B"/>
    <w:rsid w:val="002B05BE"/>
    <w:rsid w:val="002B7C0A"/>
    <w:rsid w:val="002C357A"/>
    <w:rsid w:val="002D4635"/>
    <w:rsid w:val="002F2819"/>
    <w:rsid w:val="002F53DA"/>
    <w:rsid w:val="00302FE2"/>
    <w:rsid w:val="00307F89"/>
    <w:rsid w:val="003104AD"/>
    <w:rsid w:val="00310FEC"/>
    <w:rsid w:val="0031151D"/>
    <w:rsid w:val="0031455F"/>
    <w:rsid w:val="003168DC"/>
    <w:rsid w:val="00317A65"/>
    <w:rsid w:val="003226DB"/>
    <w:rsid w:val="003327B4"/>
    <w:rsid w:val="003358B5"/>
    <w:rsid w:val="00340350"/>
    <w:rsid w:val="003460E2"/>
    <w:rsid w:val="003461CA"/>
    <w:rsid w:val="003501ED"/>
    <w:rsid w:val="00360929"/>
    <w:rsid w:val="003610BB"/>
    <w:rsid w:val="0036296A"/>
    <w:rsid w:val="00371DD5"/>
    <w:rsid w:val="003732D5"/>
    <w:rsid w:val="00385EB3"/>
    <w:rsid w:val="00391A9B"/>
    <w:rsid w:val="00392904"/>
    <w:rsid w:val="003930D1"/>
    <w:rsid w:val="00395247"/>
    <w:rsid w:val="00395318"/>
    <w:rsid w:val="003967D5"/>
    <w:rsid w:val="003A00E4"/>
    <w:rsid w:val="003C0159"/>
    <w:rsid w:val="003C7DFC"/>
    <w:rsid w:val="003D0E46"/>
    <w:rsid w:val="003F2689"/>
    <w:rsid w:val="003F3DBC"/>
    <w:rsid w:val="003F7D6E"/>
    <w:rsid w:val="00433989"/>
    <w:rsid w:val="00434926"/>
    <w:rsid w:val="00435D62"/>
    <w:rsid w:val="004512BC"/>
    <w:rsid w:val="00452822"/>
    <w:rsid w:val="00453DBA"/>
    <w:rsid w:val="004605CA"/>
    <w:rsid w:val="004619BC"/>
    <w:rsid w:val="0046339D"/>
    <w:rsid w:val="004747CC"/>
    <w:rsid w:val="004748AC"/>
    <w:rsid w:val="00482834"/>
    <w:rsid w:val="0049102C"/>
    <w:rsid w:val="0049564E"/>
    <w:rsid w:val="004B2C40"/>
    <w:rsid w:val="004C5937"/>
    <w:rsid w:val="004D1C37"/>
    <w:rsid w:val="004D3FEF"/>
    <w:rsid w:val="004E1FF7"/>
    <w:rsid w:val="004F7598"/>
    <w:rsid w:val="005004D6"/>
    <w:rsid w:val="00503EFC"/>
    <w:rsid w:val="00506E6D"/>
    <w:rsid w:val="00525A70"/>
    <w:rsid w:val="00535AB7"/>
    <w:rsid w:val="00540790"/>
    <w:rsid w:val="005451A8"/>
    <w:rsid w:val="00545AEA"/>
    <w:rsid w:val="00545E7B"/>
    <w:rsid w:val="00547D7C"/>
    <w:rsid w:val="00557714"/>
    <w:rsid w:val="00557CF7"/>
    <w:rsid w:val="00557EF5"/>
    <w:rsid w:val="00583E50"/>
    <w:rsid w:val="0058559E"/>
    <w:rsid w:val="005A1B7A"/>
    <w:rsid w:val="005C3F7B"/>
    <w:rsid w:val="005C481C"/>
    <w:rsid w:val="005C4DBD"/>
    <w:rsid w:val="005C5BD5"/>
    <w:rsid w:val="005D1468"/>
    <w:rsid w:val="005D2B53"/>
    <w:rsid w:val="005E2C90"/>
    <w:rsid w:val="005F3F55"/>
    <w:rsid w:val="005F7976"/>
    <w:rsid w:val="006050A9"/>
    <w:rsid w:val="00612EA5"/>
    <w:rsid w:val="00613119"/>
    <w:rsid w:val="006275AF"/>
    <w:rsid w:val="00631815"/>
    <w:rsid w:val="006345C5"/>
    <w:rsid w:val="0063779E"/>
    <w:rsid w:val="00654ED7"/>
    <w:rsid w:val="00657820"/>
    <w:rsid w:val="00662B37"/>
    <w:rsid w:val="006637C4"/>
    <w:rsid w:val="006725C3"/>
    <w:rsid w:val="00697B6F"/>
    <w:rsid w:val="006A1E83"/>
    <w:rsid w:val="006A328D"/>
    <w:rsid w:val="006B0434"/>
    <w:rsid w:val="006C2441"/>
    <w:rsid w:val="006D49EF"/>
    <w:rsid w:val="006D7F46"/>
    <w:rsid w:val="006E5D59"/>
    <w:rsid w:val="006F1C0F"/>
    <w:rsid w:val="006F430F"/>
    <w:rsid w:val="006F7573"/>
    <w:rsid w:val="0070408A"/>
    <w:rsid w:val="007056B9"/>
    <w:rsid w:val="00706492"/>
    <w:rsid w:val="00722168"/>
    <w:rsid w:val="0072337E"/>
    <w:rsid w:val="0073149E"/>
    <w:rsid w:val="00733F86"/>
    <w:rsid w:val="0073500F"/>
    <w:rsid w:val="00737611"/>
    <w:rsid w:val="007502A1"/>
    <w:rsid w:val="00751FA0"/>
    <w:rsid w:val="0075204A"/>
    <w:rsid w:val="00757D0E"/>
    <w:rsid w:val="00760CF7"/>
    <w:rsid w:val="0076773E"/>
    <w:rsid w:val="0077347B"/>
    <w:rsid w:val="00775C5C"/>
    <w:rsid w:val="007870DC"/>
    <w:rsid w:val="007875B9"/>
    <w:rsid w:val="0079739D"/>
    <w:rsid w:val="007A07C8"/>
    <w:rsid w:val="007A2819"/>
    <w:rsid w:val="007A501C"/>
    <w:rsid w:val="007B142D"/>
    <w:rsid w:val="007B325B"/>
    <w:rsid w:val="007C2E78"/>
    <w:rsid w:val="007C53BF"/>
    <w:rsid w:val="007C70F0"/>
    <w:rsid w:val="007D5734"/>
    <w:rsid w:val="007F2DAF"/>
    <w:rsid w:val="007F6918"/>
    <w:rsid w:val="00810C74"/>
    <w:rsid w:val="008132F7"/>
    <w:rsid w:val="008142AD"/>
    <w:rsid w:val="00815BBB"/>
    <w:rsid w:val="008263DD"/>
    <w:rsid w:val="00842F24"/>
    <w:rsid w:val="008444B9"/>
    <w:rsid w:val="00845DC3"/>
    <w:rsid w:val="00847356"/>
    <w:rsid w:val="0085097D"/>
    <w:rsid w:val="00886161"/>
    <w:rsid w:val="008A5734"/>
    <w:rsid w:val="008C21C2"/>
    <w:rsid w:val="008C763D"/>
    <w:rsid w:val="008D148C"/>
    <w:rsid w:val="008F4370"/>
    <w:rsid w:val="00901CEB"/>
    <w:rsid w:val="00902599"/>
    <w:rsid w:val="00903E6B"/>
    <w:rsid w:val="0091078F"/>
    <w:rsid w:val="009220EA"/>
    <w:rsid w:val="00933BEB"/>
    <w:rsid w:val="009540AB"/>
    <w:rsid w:val="009560B2"/>
    <w:rsid w:val="009612A4"/>
    <w:rsid w:val="00962D12"/>
    <w:rsid w:val="00963E97"/>
    <w:rsid w:val="009777B8"/>
    <w:rsid w:val="0097793E"/>
    <w:rsid w:val="00980EA0"/>
    <w:rsid w:val="00981133"/>
    <w:rsid w:val="009A1BB3"/>
    <w:rsid w:val="009A402F"/>
    <w:rsid w:val="009C4C53"/>
    <w:rsid w:val="009C5BAF"/>
    <w:rsid w:val="009D311B"/>
    <w:rsid w:val="009D6EF2"/>
    <w:rsid w:val="009E7ACF"/>
    <w:rsid w:val="009F20F0"/>
    <w:rsid w:val="00A00118"/>
    <w:rsid w:val="00A02B4A"/>
    <w:rsid w:val="00A24044"/>
    <w:rsid w:val="00A26142"/>
    <w:rsid w:val="00A54AB1"/>
    <w:rsid w:val="00A566C2"/>
    <w:rsid w:val="00A61F70"/>
    <w:rsid w:val="00A7551C"/>
    <w:rsid w:val="00A83405"/>
    <w:rsid w:val="00AA52B9"/>
    <w:rsid w:val="00AA5EE3"/>
    <w:rsid w:val="00AA6718"/>
    <w:rsid w:val="00AA690E"/>
    <w:rsid w:val="00AB06C7"/>
    <w:rsid w:val="00AB3E77"/>
    <w:rsid w:val="00AB6EEF"/>
    <w:rsid w:val="00AC0C74"/>
    <w:rsid w:val="00AC17A0"/>
    <w:rsid w:val="00AC3E6F"/>
    <w:rsid w:val="00AD6F1C"/>
    <w:rsid w:val="00AD79D3"/>
    <w:rsid w:val="00AE044C"/>
    <w:rsid w:val="00AE7E33"/>
    <w:rsid w:val="00AF7C47"/>
    <w:rsid w:val="00B00579"/>
    <w:rsid w:val="00B0086F"/>
    <w:rsid w:val="00B23FA6"/>
    <w:rsid w:val="00B34E46"/>
    <w:rsid w:val="00B37DC8"/>
    <w:rsid w:val="00B42350"/>
    <w:rsid w:val="00B45130"/>
    <w:rsid w:val="00B67A2F"/>
    <w:rsid w:val="00B71613"/>
    <w:rsid w:val="00B7164E"/>
    <w:rsid w:val="00B74C86"/>
    <w:rsid w:val="00B74E86"/>
    <w:rsid w:val="00B763AB"/>
    <w:rsid w:val="00B77EBD"/>
    <w:rsid w:val="00B91BDE"/>
    <w:rsid w:val="00B951AF"/>
    <w:rsid w:val="00B9570C"/>
    <w:rsid w:val="00BA074F"/>
    <w:rsid w:val="00BA4E22"/>
    <w:rsid w:val="00BB695F"/>
    <w:rsid w:val="00BB7F6F"/>
    <w:rsid w:val="00BC5869"/>
    <w:rsid w:val="00BC632F"/>
    <w:rsid w:val="00BD635A"/>
    <w:rsid w:val="00BD6AC4"/>
    <w:rsid w:val="00BE0AF2"/>
    <w:rsid w:val="00BE2C7B"/>
    <w:rsid w:val="00C00F7E"/>
    <w:rsid w:val="00C10EB1"/>
    <w:rsid w:val="00C2627A"/>
    <w:rsid w:val="00C26E5C"/>
    <w:rsid w:val="00C36B6B"/>
    <w:rsid w:val="00C37AA2"/>
    <w:rsid w:val="00C45379"/>
    <w:rsid w:val="00C70924"/>
    <w:rsid w:val="00C8015D"/>
    <w:rsid w:val="00C80836"/>
    <w:rsid w:val="00CA28C6"/>
    <w:rsid w:val="00CA4D29"/>
    <w:rsid w:val="00CC1A2D"/>
    <w:rsid w:val="00CD3D8D"/>
    <w:rsid w:val="00CD7B4B"/>
    <w:rsid w:val="00CE36C0"/>
    <w:rsid w:val="00CE5255"/>
    <w:rsid w:val="00CE69F3"/>
    <w:rsid w:val="00CF50C2"/>
    <w:rsid w:val="00D0406A"/>
    <w:rsid w:val="00D04A43"/>
    <w:rsid w:val="00D16FC0"/>
    <w:rsid w:val="00D21689"/>
    <w:rsid w:val="00D26987"/>
    <w:rsid w:val="00D432C1"/>
    <w:rsid w:val="00D46D44"/>
    <w:rsid w:val="00D47FBC"/>
    <w:rsid w:val="00D509C1"/>
    <w:rsid w:val="00D513BD"/>
    <w:rsid w:val="00D52876"/>
    <w:rsid w:val="00D539EC"/>
    <w:rsid w:val="00D806D9"/>
    <w:rsid w:val="00D81715"/>
    <w:rsid w:val="00D833B4"/>
    <w:rsid w:val="00D876DC"/>
    <w:rsid w:val="00D90384"/>
    <w:rsid w:val="00DB7275"/>
    <w:rsid w:val="00DC2346"/>
    <w:rsid w:val="00DC63C0"/>
    <w:rsid w:val="00DE6621"/>
    <w:rsid w:val="00DF5BC6"/>
    <w:rsid w:val="00E12FEB"/>
    <w:rsid w:val="00E14462"/>
    <w:rsid w:val="00E32C13"/>
    <w:rsid w:val="00E46DF2"/>
    <w:rsid w:val="00E539FD"/>
    <w:rsid w:val="00E606B3"/>
    <w:rsid w:val="00E7553D"/>
    <w:rsid w:val="00EA73D6"/>
    <w:rsid w:val="00EB795F"/>
    <w:rsid w:val="00ED2324"/>
    <w:rsid w:val="00ED5508"/>
    <w:rsid w:val="00ED6C09"/>
    <w:rsid w:val="00EF19E6"/>
    <w:rsid w:val="00F01B12"/>
    <w:rsid w:val="00F05502"/>
    <w:rsid w:val="00F05FAD"/>
    <w:rsid w:val="00F16AE6"/>
    <w:rsid w:val="00F2555B"/>
    <w:rsid w:val="00F30FA9"/>
    <w:rsid w:val="00F453F3"/>
    <w:rsid w:val="00F475E6"/>
    <w:rsid w:val="00F52B99"/>
    <w:rsid w:val="00F64CCC"/>
    <w:rsid w:val="00F66D03"/>
    <w:rsid w:val="00F703D5"/>
    <w:rsid w:val="00FA42D2"/>
    <w:rsid w:val="00FB0BF5"/>
    <w:rsid w:val="00FB3B8D"/>
    <w:rsid w:val="00FB512F"/>
    <w:rsid w:val="00FC2B6C"/>
    <w:rsid w:val="00FD0DE0"/>
    <w:rsid w:val="00FD7046"/>
    <w:rsid w:val="00FE27E7"/>
    <w:rsid w:val="00FE3712"/>
    <w:rsid w:val="00FE5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5:docId w15:val="{521524D3-479C-4DD9-9755-80BA587B9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4044"/>
    <w:pPr>
      <w:widowControl w:val="0"/>
      <w:adjustRightInd w:val="0"/>
      <w:spacing w:line="314" w:lineRule="atLeast"/>
      <w:ind w:firstLine="425"/>
      <w:jc w:val="both"/>
      <w:textAlignment w:val="baseline"/>
    </w:pPr>
    <w:rPr>
      <w:sz w:val="21"/>
    </w:rPr>
  </w:style>
  <w:style w:type="paragraph" w:styleId="1">
    <w:name w:val="heading 1"/>
    <w:basedOn w:val="a"/>
    <w:next w:val="a"/>
    <w:qFormat/>
    <w:rsid w:val="00A24044"/>
    <w:pPr>
      <w:keepNext/>
      <w:keepLines/>
      <w:spacing w:before="340" w:after="330" w:line="578" w:lineRule="atLeast"/>
      <w:outlineLvl w:val="0"/>
    </w:pPr>
    <w:rPr>
      <w:b/>
      <w:bCs/>
      <w:kern w:val="44"/>
      <w:sz w:val="44"/>
      <w:szCs w:val="44"/>
    </w:rPr>
  </w:style>
  <w:style w:type="paragraph" w:styleId="2">
    <w:name w:val="heading 2"/>
    <w:basedOn w:val="a"/>
    <w:next w:val="a"/>
    <w:qFormat/>
    <w:rsid w:val="0000152C"/>
    <w:pPr>
      <w:keepNext/>
      <w:keepLines/>
      <w:spacing w:before="260" w:after="260" w:line="416" w:lineRule="atLeast"/>
      <w:outlineLvl w:val="1"/>
    </w:pPr>
    <w:rPr>
      <w:rFonts w:ascii="Arial" w:eastAsia="黑体" w:hAnsi="Arial"/>
      <w:b/>
      <w:bCs/>
      <w:sz w:val="32"/>
      <w:szCs w:val="32"/>
    </w:rPr>
  </w:style>
  <w:style w:type="paragraph" w:styleId="3">
    <w:name w:val="heading 3"/>
    <w:basedOn w:val="a"/>
    <w:next w:val="a"/>
    <w:qFormat/>
    <w:rsid w:val="00CE69F3"/>
    <w:pPr>
      <w:keepNext/>
      <w:keepLines/>
      <w:spacing w:before="260" w:after="260" w:line="416" w:lineRule="atLeast"/>
      <w:outlineLvl w:val="2"/>
    </w:pPr>
    <w:rPr>
      <w:b/>
      <w:bCs/>
      <w:sz w:val="32"/>
      <w:szCs w:val="32"/>
    </w:rPr>
  </w:style>
  <w:style w:type="paragraph" w:styleId="4">
    <w:name w:val="heading 4"/>
    <w:basedOn w:val="a"/>
    <w:next w:val="a"/>
    <w:qFormat/>
    <w:rsid w:val="00DE6621"/>
    <w:pPr>
      <w:keepNext/>
      <w:keepLines/>
      <w:spacing w:before="280" w:after="290" w:line="376" w:lineRule="atLeast"/>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程序"/>
    <w:basedOn w:val="a"/>
    <w:rsid w:val="00DE6621"/>
    <w:pPr>
      <w:snapToGrid w:val="0"/>
      <w:spacing w:line="280" w:lineRule="atLeast"/>
      <w:ind w:left="652" w:firstLine="0"/>
      <w:jc w:val="left"/>
    </w:pPr>
    <w:rPr>
      <w:sz w:val="18"/>
    </w:rPr>
  </w:style>
  <w:style w:type="character" w:styleId="a4">
    <w:name w:val="Hyperlink"/>
    <w:basedOn w:val="a0"/>
    <w:rsid w:val="00D16FC0"/>
    <w:rPr>
      <w:color w:val="0000FF"/>
      <w:u w:val="single"/>
    </w:rPr>
  </w:style>
  <w:style w:type="character" w:styleId="a5">
    <w:name w:val="FollowedHyperlink"/>
    <w:basedOn w:val="a0"/>
    <w:rsid w:val="00D16FC0"/>
    <w:rPr>
      <w:color w:val="800080"/>
      <w:u w:val="single"/>
    </w:rPr>
  </w:style>
  <w:style w:type="table" w:styleId="a6">
    <w:name w:val="Table Grid"/>
    <w:basedOn w:val="a1"/>
    <w:rsid w:val="002C357A"/>
    <w:pPr>
      <w:widowControl w:val="0"/>
      <w:adjustRightInd w:val="0"/>
      <w:spacing w:line="314" w:lineRule="atLeast"/>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图题"/>
    <w:basedOn w:val="a"/>
    <w:rsid w:val="005D1468"/>
    <w:pPr>
      <w:adjustRightInd/>
      <w:spacing w:after="120"/>
      <w:ind w:firstLine="0"/>
      <w:jc w:val="center"/>
      <w:textAlignment w:val="auto"/>
      <w:outlineLvl w:val="4"/>
    </w:pPr>
    <w:rPr>
      <w:kern w:val="2"/>
      <w:sz w:val="18"/>
    </w:rPr>
  </w:style>
  <w:style w:type="paragraph" w:styleId="a8">
    <w:name w:val="Normal Indent"/>
    <w:basedOn w:val="a"/>
    <w:rsid w:val="005D1468"/>
    <w:pPr>
      <w:adjustRightInd/>
      <w:spacing w:line="240" w:lineRule="auto"/>
      <w:ind w:firstLine="420"/>
      <w:textAlignment w:val="auto"/>
    </w:pPr>
    <w:rPr>
      <w:kern w:val="2"/>
    </w:rPr>
  </w:style>
  <w:style w:type="character" w:styleId="a9">
    <w:name w:val="Strong"/>
    <w:basedOn w:val="a0"/>
    <w:qFormat/>
    <w:rsid w:val="0000152C"/>
    <w:rPr>
      <w:b/>
      <w:bCs/>
    </w:rPr>
  </w:style>
  <w:style w:type="character" w:styleId="aa">
    <w:name w:val="annotation reference"/>
    <w:basedOn w:val="a0"/>
    <w:semiHidden/>
    <w:rsid w:val="00557EF5"/>
    <w:rPr>
      <w:sz w:val="21"/>
      <w:szCs w:val="21"/>
    </w:rPr>
  </w:style>
  <w:style w:type="paragraph" w:styleId="ab">
    <w:name w:val="annotation text"/>
    <w:basedOn w:val="a"/>
    <w:semiHidden/>
    <w:rsid w:val="00557EF5"/>
    <w:pPr>
      <w:jc w:val="left"/>
    </w:pPr>
  </w:style>
  <w:style w:type="paragraph" w:styleId="ac">
    <w:name w:val="annotation subject"/>
    <w:basedOn w:val="ab"/>
    <w:next w:val="ab"/>
    <w:semiHidden/>
    <w:rsid w:val="00557EF5"/>
    <w:rPr>
      <w:b/>
      <w:bCs/>
    </w:rPr>
  </w:style>
  <w:style w:type="paragraph" w:styleId="ad">
    <w:name w:val="Balloon Text"/>
    <w:basedOn w:val="a"/>
    <w:semiHidden/>
    <w:rsid w:val="00557EF5"/>
    <w:rPr>
      <w:sz w:val="16"/>
      <w:szCs w:val="16"/>
    </w:rPr>
  </w:style>
  <w:style w:type="paragraph" w:styleId="ae">
    <w:name w:val="Body Text"/>
    <w:basedOn w:val="a"/>
    <w:rsid w:val="00557EF5"/>
    <w:pPr>
      <w:spacing w:after="120"/>
    </w:pPr>
  </w:style>
  <w:style w:type="paragraph" w:styleId="af">
    <w:name w:val="header"/>
    <w:basedOn w:val="a"/>
    <w:link w:val="Char"/>
    <w:rsid w:val="00296F0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f"/>
    <w:rsid w:val="00296F0B"/>
    <w:rPr>
      <w:sz w:val="18"/>
      <w:szCs w:val="18"/>
    </w:rPr>
  </w:style>
  <w:style w:type="paragraph" w:styleId="af0">
    <w:name w:val="footer"/>
    <w:basedOn w:val="a"/>
    <w:link w:val="Char0"/>
    <w:rsid w:val="00296F0B"/>
    <w:pPr>
      <w:tabs>
        <w:tab w:val="center" w:pos="4153"/>
        <w:tab w:val="right" w:pos="8306"/>
      </w:tabs>
      <w:snapToGrid w:val="0"/>
      <w:spacing w:line="240" w:lineRule="atLeast"/>
      <w:jc w:val="left"/>
    </w:pPr>
    <w:rPr>
      <w:sz w:val="18"/>
      <w:szCs w:val="18"/>
    </w:rPr>
  </w:style>
  <w:style w:type="character" w:customStyle="1" w:styleId="Char0">
    <w:name w:val="页脚 Char"/>
    <w:basedOn w:val="a0"/>
    <w:link w:val="af0"/>
    <w:rsid w:val="00296F0B"/>
    <w:rPr>
      <w:sz w:val="18"/>
      <w:szCs w:val="18"/>
    </w:rPr>
  </w:style>
  <w:style w:type="paragraph" w:styleId="af1">
    <w:name w:val="List Paragraph"/>
    <w:basedOn w:val="a"/>
    <w:uiPriority w:val="34"/>
    <w:qFormat/>
    <w:rsid w:val="004748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39940">
      <w:bodyDiv w:val="1"/>
      <w:marLeft w:val="0"/>
      <w:marRight w:val="0"/>
      <w:marTop w:val="0"/>
      <w:marBottom w:val="0"/>
      <w:divBdr>
        <w:top w:val="none" w:sz="0" w:space="0" w:color="auto"/>
        <w:left w:val="none" w:sz="0" w:space="0" w:color="auto"/>
        <w:bottom w:val="none" w:sz="0" w:space="0" w:color="auto"/>
        <w:right w:val="none" w:sz="0" w:space="0" w:color="auto"/>
      </w:divBdr>
      <w:divsChild>
        <w:div w:id="188884554">
          <w:marLeft w:val="0"/>
          <w:marRight w:val="0"/>
          <w:marTop w:val="0"/>
          <w:marBottom w:val="0"/>
          <w:divBdr>
            <w:top w:val="none" w:sz="0" w:space="0" w:color="auto"/>
            <w:left w:val="none" w:sz="0" w:space="0" w:color="auto"/>
            <w:bottom w:val="none" w:sz="0" w:space="0" w:color="auto"/>
            <w:right w:val="none" w:sz="0" w:space="0" w:color="auto"/>
          </w:divBdr>
        </w:div>
      </w:divsChild>
    </w:div>
    <w:div w:id="435947227">
      <w:bodyDiv w:val="1"/>
      <w:marLeft w:val="0"/>
      <w:marRight w:val="0"/>
      <w:marTop w:val="0"/>
      <w:marBottom w:val="0"/>
      <w:divBdr>
        <w:top w:val="none" w:sz="0" w:space="0" w:color="auto"/>
        <w:left w:val="none" w:sz="0" w:space="0" w:color="auto"/>
        <w:bottom w:val="none" w:sz="0" w:space="0" w:color="auto"/>
        <w:right w:val="none" w:sz="0" w:space="0" w:color="auto"/>
      </w:divBdr>
      <w:divsChild>
        <w:div w:id="1259101485">
          <w:marLeft w:val="0"/>
          <w:marRight w:val="0"/>
          <w:marTop w:val="0"/>
          <w:marBottom w:val="0"/>
          <w:divBdr>
            <w:top w:val="none" w:sz="0" w:space="0" w:color="auto"/>
            <w:left w:val="none" w:sz="0" w:space="0" w:color="auto"/>
            <w:bottom w:val="none" w:sz="0" w:space="0" w:color="auto"/>
            <w:right w:val="none" w:sz="0" w:space="0" w:color="auto"/>
          </w:divBdr>
          <w:divsChild>
            <w:div w:id="443622181">
              <w:marLeft w:val="0"/>
              <w:marRight w:val="0"/>
              <w:marTop w:val="0"/>
              <w:marBottom w:val="0"/>
              <w:divBdr>
                <w:top w:val="none" w:sz="0" w:space="0" w:color="auto"/>
                <w:left w:val="none" w:sz="0" w:space="0" w:color="auto"/>
                <w:bottom w:val="none" w:sz="0" w:space="0" w:color="auto"/>
                <w:right w:val="none" w:sz="0" w:space="0" w:color="auto"/>
              </w:divBdr>
            </w:div>
            <w:div w:id="12442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4182">
      <w:bodyDiv w:val="1"/>
      <w:marLeft w:val="0"/>
      <w:marRight w:val="0"/>
      <w:marTop w:val="100"/>
      <w:marBottom w:val="100"/>
      <w:divBdr>
        <w:top w:val="none" w:sz="0" w:space="0" w:color="auto"/>
        <w:left w:val="none" w:sz="0" w:space="0" w:color="auto"/>
        <w:bottom w:val="none" w:sz="0" w:space="0" w:color="auto"/>
        <w:right w:val="none" w:sz="0" w:space="0" w:color="auto"/>
      </w:divBdr>
      <w:divsChild>
        <w:div w:id="1672219029">
          <w:marLeft w:val="0"/>
          <w:marRight w:val="0"/>
          <w:marTop w:val="0"/>
          <w:marBottom w:val="0"/>
          <w:divBdr>
            <w:top w:val="none" w:sz="0" w:space="0" w:color="auto"/>
            <w:left w:val="none" w:sz="0" w:space="0" w:color="auto"/>
            <w:bottom w:val="none" w:sz="0" w:space="0" w:color="auto"/>
            <w:right w:val="none" w:sz="0" w:space="0" w:color="auto"/>
          </w:divBdr>
          <w:divsChild>
            <w:div w:id="1894581604">
              <w:marLeft w:val="0"/>
              <w:marRight w:val="0"/>
              <w:marTop w:val="0"/>
              <w:marBottom w:val="0"/>
              <w:divBdr>
                <w:top w:val="none" w:sz="0" w:space="0" w:color="auto"/>
                <w:left w:val="none" w:sz="0" w:space="0" w:color="auto"/>
                <w:bottom w:val="none" w:sz="0" w:space="0" w:color="auto"/>
                <w:right w:val="none" w:sz="0" w:space="0" w:color="auto"/>
              </w:divBdr>
              <w:divsChild>
                <w:div w:id="1968387599">
                  <w:marLeft w:val="0"/>
                  <w:marRight w:val="0"/>
                  <w:marTop w:val="0"/>
                  <w:marBottom w:val="0"/>
                  <w:divBdr>
                    <w:top w:val="none" w:sz="0" w:space="0" w:color="auto"/>
                    <w:left w:val="none" w:sz="0" w:space="0" w:color="auto"/>
                    <w:bottom w:val="none" w:sz="0" w:space="0" w:color="auto"/>
                    <w:right w:val="none" w:sz="0" w:space="0" w:color="auto"/>
                  </w:divBdr>
                  <w:divsChild>
                    <w:div w:id="1978101440">
                      <w:marLeft w:val="0"/>
                      <w:marRight w:val="0"/>
                      <w:marTop w:val="150"/>
                      <w:marBottom w:val="0"/>
                      <w:divBdr>
                        <w:top w:val="none" w:sz="0" w:space="0" w:color="auto"/>
                        <w:left w:val="none" w:sz="0" w:space="0" w:color="auto"/>
                        <w:bottom w:val="none" w:sz="0" w:space="0" w:color="auto"/>
                        <w:right w:val="none" w:sz="0" w:space="0" w:color="auto"/>
                      </w:divBdr>
                      <w:divsChild>
                        <w:div w:id="531266171">
                          <w:marLeft w:val="0"/>
                          <w:marRight w:val="0"/>
                          <w:marTop w:val="0"/>
                          <w:marBottom w:val="0"/>
                          <w:divBdr>
                            <w:top w:val="none" w:sz="0" w:space="0" w:color="auto"/>
                            <w:left w:val="none" w:sz="0" w:space="0" w:color="auto"/>
                            <w:bottom w:val="none" w:sz="0" w:space="0" w:color="auto"/>
                            <w:right w:val="none" w:sz="0" w:space="0" w:color="auto"/>
                          </w:divBdr>
                          <w:divsChild>
                            <w:div w:id="191039559">
                              <w:marLeft w:val="0"/>
                              <w:marRight w:val="0"/>
                              <w:marTop w:val="0"/>
                              <w:marBottom w:val="0"/>
                              <w:divBdr>
                                <w:top w:val="none" w:sz="0" w:space="0" w:color="auto"/>
                                <w:left w:val="none" w:sz="0" w:space="0" w:color="auto"/>
                                <w:bottom w:val="none" w:sz="0" w:space="0" w:color="auto"/>
                                <w:right w:val="none" w:sz="0" w:space="0" w:color="auto"/>
                              </w:divBdr>
                              <w:divsChild>
                                <w:div w:id="2044019090">
                                  <w:marLeft w:val="0"/>
                                  <w:marRight w:val="0"/>
                                  <w:marTop w:val="0"/>
                                  <w:marBottom w:val="0"/>
                                  <w:divBdr>
                                    <w:top w:val="none" w:sz="0" w:space="0" w:color="auto"/>
                                    <w:left w:val="none" w:sz="0" w:space="0" w:color="auto"/>
                                    <w:bottom w:val="none" w:sz="0" w:space="0" w:color="auto"/>
                                    <w:right w:val="none" w:sz="0" w:space="0" w:color="auto"/>
                                  </w:divBdr>
                                  <w:divsChild>
                                    <w:div w:id="742676339">
                                      <w:marLeft w:val="0"/>
                                      <w:marRight w:val="0"/>
                                      <w:marTop w:val="0"/>
                                      <w:marBottom w:val="0"/>
                                      <w:divBdr>
                                        <w:top w:val="none" w:sz="0" w:space="0" w:color="auto"/>
                                        <w:left w:val="none" w:sz="0" w:space="0" w:color="auto"/>
                                        <w:bottom w:val="none" w:sz="0" w:space="0" w:color="auto"/>
                                        <w:right w:val="none" w:sz="0" w:space="0" w:color="auto"/>
                                      </w:divBdr>
                                      <w:divsChild>
                                        <w:div w:id="1986931349">
                                          <w:marLeft w:val="0"/>
                                          <w:marRight w:val="0"/>
                                          <w:marTop w:val="0"/>
                                          <w:marBottom w:val="0"/>
                                          <w:divBdr>
                                            <w:top w:val="none" w:sz="0" w:space="0" w:color="auto"/>
                                            <w:left w:val="none" w:sz="0" w:space="0" w:color="auto"/>
                                            <w:bottom w:val="none" w:sz="0" w:space="0" w:color="auto"/>
                                            <w:right w:val="none" w:sz="0" w:space="0" w:color="auto"/>
                                          </w:divBdr>
                                          <w:divsChild>
                                            <w:div w:id="2036609371">
                                              <w:marLeft w:val="0"/>
                                              <w:marRight w:val="0"/>
                                              <w:marTop w:val="0"/>
                                              <w:marBottom w:val="0"/>
                                              <w:divBdr>
                                                <w:top w:val="none" w:sz="0" w:space="0" w:color="auto"/>
                                                <w:left w:val="none" w:sz="0" w:space="0" w:color="auto"/>
                                                <w:bottom w:val="none" w:sz="0" w:space="0" w:color="auto"/>
                                                <w:right w:val="none" w:sz="0" w:space="0" w:color="auto"/>
                                              </w:divBdr>
                                              <w:divsChild>
                                                <w:div w:id="1047022734">
                                                  <w:marLeft w:val="0"/>
                                                  <w:marRight w:val="0"/>
                                                  <w:marTop w:val="0"/>
                                                  <w:marBottom w:val="0"/>
                                                  <w:divBdr>
                                                    <w:top w:val="none" w:sz="0" w:space="0" w:color="auto"/>
                                                    <w:left w:val="none" w:sz="0" w:space="0" w:color="auto"/>
                                                    <w:bottom w:val="none" w:sz="0" w:space="0" w:color="auto"/>
                                                    <w:right w:val="none" w:sz="0" w:space="0" w:color="auto"/>
                                                  </w:divBdr>
                                                  <w:divsChild>
                                                    <w:div w:id="2133403322">
                                                      <w:marLeft w:val="0"/>
                                                      <w:marRight w:val="0"/>
                                                      <w:marTop w:val="0"/>
                                                      <w:marBottom w:val="0"/>
                                                      <w:divBdr>
                                                        <w:top w:val="none" w:sz="0" w:space="0" w:color="auto"/>
                                                        <w:left w:val="none" w:sz="0" w:space="0" w:color="auto"/>
                                                        <w:bottom w:val="none" w:sz="0" w:space="0" w:color="auto"/>
                                                        <w:right w:val="none" w:sz="0" w:space="0" w:color="auto"/>
                                                      </w:divBdr>
                                                      <w:divsChild>
                                                        <w:div w:id="2017264233">
                                                          <w:marLeft w:val="0"/>
                                                          <w:marRight w:val="0"/>
                                                          <w:marTop w:val="0"/>
                                                          <w:marBottom w:val="0"/>
                                                          <w:divBdr>
                                                            <w:top w:val="none" w:sz="0" w:space="0" w:color="auto"/>
                                                            <w:left w:val="none" w:sz="0" w:space="0" w:color="auto"/>
                                                            <w:bottom w:val="none" w:sz="0" w:space="0" w:color="auto"/>
                                                            <w:right w:val="none" w:sz="0" w:space="0" w:color="auto"/>
                                                          </w:divBdr>
                                                          <w:divsChild>
                                                            <w:div w:id="1130434671">
                                                              <w:marLeft w:val="0"/>
                                                              <w:marRight w:val="0"/>
                                                              <w:marTop w:val="0"/>
                                                              <w:marBottom w:val="0"/>
                                                              <w:divBdr>
                                                                <w:top w:val="none" w:sz="0" w:space="0" w:color="auto"/>
                                                                <w:left w:val="none" w:sz="0" w:space="0" w:color="auto"/>
                                                                <w:bottom w:val="none" w:sz="0" w:space="0" w:color="auto"/>
                                                                <w:right w:val="none" w:sz="0" w:space="0" w:color="auto"/>
                                                              </w:divBdr>
                                                              <w:divsChild>
                                                                <w:div w:id="674503450">
                                                                  <w:marLeft w:val="0"/>
                                                                  <w:marRight w:val="0"/>
                                                                  <w:marTop w:val="0"/>
                                                                  <w:marBottom w:val="0"/>
                                                                  <w:divBdr>
                                                                    <w:top w:val="none" w:sz="0" w:space="0" w:color="auto"/>
                                                                    <w:left w:val="none" w:sz="0" w:space="0" w:color="auto"/>
                                                                    <w:bottom w:val="none" w:sz="0" w:space="0" w:color="auto"/>
                                                                    <w:right w:val="none" w:sz="0" w:space="0" w:color="auto"/>
                                                                  </w:divBdr>
                                                                  <w:divsChild>
                                                                    <w:div w:id="1884557277">
                                                                      <w:marLeft w:val="0"/>
                                                                      <w:marRight w:val="0"/>
                                                                      <w:marTop w:val="0"/>
                                                                      <w:marBottom w:val="0"/>
                                                                      <w:divBdr>
                                                                        <w:top w:val="none" w:sz="0" w:space="0" w:color="auto"/>
                                                                        <w:left w:val="none" w:sz="0" w:space="0" w:color="auto"/>
                                                                        <w:bottom w:val="none" w:sz="0" w:space="0" w:color="auto"/>
                                                                        <w:right w:val="none" w:sz="0" w:space="0" w:color="auto"/>
                                                                      </w:divBdr>
                                                                      <w:divsChild>
                                                                        <w:div w:id="902638701">
                                                                          <w:marLeft w:val="0"/>
                                                                          <w:marRight w:val="0"/>
                                                                          <w:marTop w:val="0"/>
                                                                          <w:marBottom w:val="0"/>
                                                                          <w:divBdr>
                                                                            <w:top w:val="none" w:sz="0" w:space="0" w:color="auto"/>
                                                                            <w:left w:val="none" w:sz="0" w:space="0" w:color="auto"/>
                                                                            <w:bottom w:val="none" w:sz="0" w:space="0" w:color="auto"/>
                                                                            <w:right w:val="none" w:sz="0" w:space="0" w:color="auto"/>
                                                                          </w:divBdr>
                                                                          <w:divsChild>
                                                                            <w:div w:id="99576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7593764">
      <w:bodyDiv w:val="1"/>
      <w:marLeft w:val="0"/>
      <w:marRight w:val="0"/>
      <w:marTop w:val="0"/>
      <w:marBottom w:val="0"/>
      <w:divBdr>
        <w:top w:val="none" w:sz="0" w:space="0" w:color="auto"/>
        <w:left w:val="none" w:sz="0" w:space="0" w:color="auto"/>
        <w:bottom w:val="none" w:sz="0" w:space="0" w:color="auto"/>
        <w:right w:val="none" w:sz="0" w:space="0" w:color="auto"/>
      </w:divBdr>
      <w:divsChild>
        <w:div w:id="1517891048">
          <w:marLeft w:val="0"/>
          <w:marRight w:val="0"/>
          <w:marTop w:val="0"/>
          <w:marBottom w:val="0"/>
          <w:divBdr>
            <w:top w:val="none" w:sz="0" w:space="0" w:color="auto"/>
            <w:left w:val="none" w:sz="0" w:space="0" w:color="auto"/>
            <w:bottom w:val="none" w:sz="0" w:space="0" w:color="auto"/>
            <w:right w:val="none" w:sz="0" w:space="0" w:color="auto"/>
          </w:divBdr>
          <w:divsChild>
            <w:div w:id="475953066">
              <w:marLeft w:val="0"/>
              <w:marRight w:val="0"/>
              <w:marTop w:val="0"/>
              <w:marBottom w:val="0"/>
              <w:divBdr>
                <w:top w:val="none" w:sz="0" w:space="0" w:color="auto"/>
                <w:left w:val="none" w:sz="0" w:space="0" w:color="auto"/>
                <w:bottom w:val="none" w:sz="0" w:space="0" w:color="auto"/>
                <w:right w:val="none" w:sz="0" w:space="0" w:color="auto"/>
              </w:divBdr>
            </w:div>
            <w:div w:id="188259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74423">
      <w:bodyDiv w:val="1"/>
      <w:marLeft w:val="0"/>
      <w:marRight w:val="0"/>
      <w:marTop w:val="0"/>
      <w:marBottom w:val="0"/>
      <w:divBdr>
        <w:top w:val="none" w:sz="0" w:space="0" w:color="auto"/>
        <w:left w:val="none" w:sz="0" w:space="0" w:color="auto"/>
        <w:bottom w:val="none" w:sz="0" w:space="0" w:color="auto"/>
        <w:right w:val="none" w:sz="0" w:space="0" w:color="auto"/>
      </w:divBdr>
      <w:divsChild>
        <w:div w:id="731781253">
          <w:marLeft w:val="1166"/>
          <w:marRight w:val="0"/>
          <w:marTop w:val="202"/>
          <w:marBottom w:val="0"/>
          <w:divBdr>
            <w:top w:val="none" w:sz="0" w:space="0" w:color="auto"/>
            <w:left w:val="none" w:sz="0" w:space="0" w:color="auto"/>
            <w:bottom w:val="none" w:sz="0" w:space="0" w:color="auto"/>
            <w:right w:val="none" w:sz="0" w:space="0" w:color="auto"/>
          </w:divBdr>
        </w:div>
        <w:div w:id="2117093792">
          <w:marLeft w:val="1166"/>
          <w:marRight w:val="0"/>
          <w:marTop w:val="202"/>
          <w:marBottom w:val="0"/>
          <w:divBdr>
            <w:top w:val="none" w:sz="0" w:space="0" w:color="auto"/>
            <w:left w:val="none" w:sz="0" w:space="0" w:color="auto"/>
            <w:bottom w:val="none" w:sz="0" w:space="0" w:color="auto"/>
            <w:right w:val="none" w:sz="0" w:space="0" w:color="auto"/>
          </w:divBdr>
        </w:div>
      </w:divsChild>
    </w:div>
    <w:div w:id="1384475783">
      <w:bodyDiv w:val="1"/>
      <w:marLeft w:val="0"/>
      <w:marRight w:val="0"/>
      <w:marTop w:val="0"/>
      <w:marBottom w:val="0"/>
      <w:divBdr>
        <w:top w:val="none" w:sz="0" w:space="0" w:color="auto"/>
        <w:left w:val="none" w:sz="0" w:space="0" w:color="auto"/>
        <w:bottom w:val="none" w:sz="0" w:space="0" w:color="auto"/>
        <w:right w:val="none" w:sz="0" w:space="0" w:color="auto"/>
      </w:divBdr>
      <w:divsChild>
        <w:div w:id="1025862125">
          <w:marLeft w:val="0"/>
          <w:marRight w:val="0"/>
          <w:marTop w:val="0"/>
          <w:marBottom w:val="0"/>
          <w:divBdr>
            <w:top w:val="none" w:sz="0" w:space="0" w:color="auto"/>
            <w:left w:val="none" w:sz="0" w:space="0" w:color="auto"/>
            <w:bottom w:val="none" w:sz="0" w:space="0" w:color="auto"/>
            <w:right w:val="none" w:sz="0" w:space="0" w:color="auto"/>
          </w:divBdr>
          <w:divsChild>
            <w:div w:id="465514741">
              <w:marLeft w:val="0"/>
              <w:marRight w:val="0"/>
              <w:marTop w:val="0"/>
              <w:marBottom w:val="0"/>
              <w:divBdr>
                <w:top w:val="none" w:sz="0" w:space="0" w:color="auto"/>
                <w:left w:val="none" w:sz="0" w:space="0" w:color="auto"/>
                <w:bottom w:val="none" w:sz="0" w:space="0" w:color="auto"/>
                <w:right w:val="none" w:sz="0" w:space="0" w:color="auto"/>
              </w:divBdr>
            </w:div>
            <w:div w:id="9560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9272">
      <w:bodyDiv w:val="1"/>
      <w:marLeft w:val="0"/>
      <w:marRight w:val="0"/>
      <w:marTop w:val="0"/>
      <w:marBottom w:val="0"/>
      <w:divBdr>
        <w:top w:val="none" w:sz="0" w:space="0" w:color="auto"/>
        <w:left w:val="none" w:sz="0" w:space="0" w:color="auto"/>
        <w:bottom w:val="none" w:sz="0" w:space="0" w:color="auto"/>
        <w:right w:val="none" w:sz="0" w:space="0" w:color="auto"/>
      </w:divBdr>
      <w:divsChild>
        <w:div w:id="120147360">
          <w:marLeft w:val="1166"/>
          <w:marRight w:val="0"/>
          <w:marTop w:val="202"/>
          <w:marBottom w:val="0"/>
          <w:divBdr>
            <w:top w:val="none" w:sz="0" w:space="0" w:color="auto"/>
            <w:left w:val="none" w:sz="0" w:space="0" w:color="auto"/>
            <w:bottom w:val="none" w:sz="0" w:space="0" w:color="auto"/>
            <w:right w:val="none" w:sz="0" w:space="0" w:color="auto"/>
          </w:divBdr>
        </w:div>
        <w:div w:id="559487050">
          <w:marLeft w:val="1166"/>
          <w:marRight w:val="0"/>
          <w:marTop w:val="202"/>
          <w:marBottom w:val="0"/>
          <w:divBdr>
            <w:top w:val="none" w:sz="0" w:space="0" w:color="auto"/>
            <w:left w:val="none" w:sz="0" w:space="0" w:color="auto"/>
            <w:bottom w:val="none" w:sz="0" w:space="0" w:color="auto"/>
            <w:right w:val="none" w:sz="0" w:space="0" w:color="auto"/>
          </w:divBdr>
        </w:div>
      </w:divsChild>
    </w:div>
    <w:div w:id="1934362971">
      <w:bodyDiv w:val="1"/>
      <w:marLeft w:val="0"/>
      <w:marRight w:val="0"/>
      <w:marTop w:val="0"/>
      <w:marBottom w:val="0"/>
      <w:divBdr>
        <w:top w:val="none" w:sz="0" w:space="0" w:color="auto"/>
        <w:left w:val="none" w:sz="0" w:space="0" w:color="auto"/>
        <w:bottom w:val="none" w:sz="0" w:space="0" w:color="auto"/>
        <w:right w:val="none" w:sz="0" w:space="0" w:color="auto"/>
      </w:divBdr>
      <w:divsChild>
        <w:div w:id="19475822">
          <w:marLeft w:val="0"/>
          <w:marRight w:val="0"/>
          <w:marTop w:val="0"/>
          <w:marBottom w:val="0"/>
          <w:divBdr>
            <w:top w:val="none" w:sz="0" w:space="0" w:color="auto"/>
            <w:left w:val="none" w:sz="0" w:space="0" w:color="auto"/>
            <w:bottom w:val="none" w:sz="0" w:space="0" w:color="auto"/>
            <w:right w:val="none" w:sz="0" w:space="0" w:color="auto"/>
          </w:divBdr>
        </w:div>
      </w:divsChild>
    </w:div>
    <w:div w:id="2111732568">
      <w:bodyDiv w:val="1"/>
      <w:marLeft w:val="0"/>
      <w:marRight w:val="0"/>
      <w:marTop w:val="0"/>
      <w:marBottom w:val="0"/>
      <w:divBdr>
        <w:top w:val="none" w:sz="0" w:space="0" w:color="auto"/>
        <w:left w:val="none" w:sz="0" w:space="0" w:color="auto"/>
        <w:bottom w:val="none" w:sz="0" w:space="0" w:color="auto"/>
        <w:right w:val="none" w:sz="0" w:space="0" w:color="auto"/>
      </w:divBdr>
      <w:divsChild>
        <w:div w:id="1170635441">
          <w:marLeft w:val="0"/>
          <w:marRight w:val="0"/>
          <w:marTop w:val="0"/>
          <w:marBottom w:val="0"/>
          <w:divBdr>
            <w:top w:val="none" w:sz="0" w:space="0" w:color="auto"/>
            <w:left w:val="none" w:sz="0" w:space="0" w:color="auto"/>
            <w:bottom w:val="none" w:sz="0" w:space="0" w:color="auto"/>
            <w:right w:val="none" w:sz="0" w:space="0" w:color="auto"/>
          </w:divBdr>
          <w:divsChild>
            <w:div w:id="8993302">
              <w:marLeft w:val="0"/>
              <w:marRight w:val="0"/>
              <w:marTop w:val="0"/>
              <w:marBottom w:val="0"/>
              <w:divBdr>
                <w:top w:val="none" w:sz="0" w:space="0" w:color="auto"/>
                <w:left w:val="none" w:sz="0" w:space="0" w:color="auto"/>
                <w:bottom w:val="none" w:sz="0" w:space="0" w:color="auto"/>
                <w:right w:val="none" w:sz="0" w:space="0" w:color="auto"/>
              </w:divBdr>
            </w:div>
            <w:div w:id="89786097">
              <w:marLeft w:val="0"/>
              <w:marRight w:val="0"/>
              <w:marTop w:val="0"/>
              <w:marBottom w:val="0"/>
              <w:divBdr>
                <w:top w:val="none" w:sz="0" w:space="0" w:color="auto"/>
                <w:left w:val="none" w:sz="0" w:space="0" w:color="auto"/>
                <w:bottom w:val="none" w:sz="0" w:space="0" w:color="auto"/>
                <w:right w:val="none" w:sz="0" w:space="0" w:color="auto"/>
              </w:divBdr>
            </w:div>
            <w:div w:id="112939876">
              <w:marLeft w:val="0"/>
              <w:marRight w:val="0"/>
              <w:marTop w:val="0"/>
              <w:marBottom w:val="0"/>
              <w:divBdr>
                <w:top w:val="none" w:sz="0" w:space="0" w:color="auto"/>
                <w:left w:val="none" w:sz="0" w:space="0" w:color="auto"/>
                <w:bottom w:val="none" w:sz="0" w:space="0" w:color="auto"/>
                <w:right w:val="none" w:sz="0" w:space="0" w:color="auto"/>
              </w:divBdr>
            </w:div>
            <w:div w:id="115880498">
              <w:marLeft w:val="0"/>
              <w:marRight w:val="0"/>
              <w:marTop w:val="0"/>
              <w:marBottom w:val="0"/>
              <w:divBdr>
                <w:top w:val="none" w:sz="0" w:space="0" w:color="auto"/>
                <w:left w:val="none" w:sz="0" w:space="0" w:color="auto"/>
                <w:bottom w:val="none" w:sz="0" w:space="0" w:color="auto"/>
                <w:right w:val="none" w:sz="0" w:space="0" w:color="auto"/>
              </w:divBdr>
            </w:div>
            <w:div w:id="128208759">
              <w:marLeft w:val="0"/>
              <w:marRight w:val="0"/>
              <w:marTop w:val="0"/>
              <w:marBottom w:val="0"/>
              <w:divBdr>
                <w:top w:val="none" w:sz="0" w:space="0" w:color="auto"/>
                <w:left w:val="none" w:sz="0" w:space="0" w:color="auto"/>
                <w:bottom w:val="none" w:sz="0" w:space="0" w:color="auto"/>
                <w:right w:val="none" w:sz="0" w:space="0" w:color="auto"/>
              </w:divBdr>
            </w:div>
            <w:div w:id="454176630">
              <w:marLeft w:val="0"/>
              <w:marRight w:val="0"/>
              <w:marTop w:val="0"/>
              <w:marBottom w:val="0"/>
              <w:divBdr>
                <w:top w:val="none" w:sz="0" w:space="0" w:color="auto"/>
                <w:left w:val="none" w:sz="0" w:space="0" w:color="auto"/>
                <w:bottom w:val="none" w:sz="0" w:space="0" w:color="auto"/>
                <w:right w:val="none" w:sz="0" w:space="0" w:color="auto"/>
              </w:divBdr>
            </w:div>
            <w:div w:id="461003241">
              <w:marLeft w:val="0"/>
              <w:marRight w:val="0"/>
              <w:marTop w:val="0"/>
              <w:marBottom w:val="0"/>
              <w:divBdr>
                <w:top w:val="none" w:sz="0" w:space="0" w:color="auto"/>
                <w:left w:val="none" w:sz="0" w:space="0" w:color="auto"/>
                <w:bottom w:val="none" w:sz="0" w:space="0" w:color="auto"/>
                <w:right w:val="none" w:sz="0" w:space="0" w:color="auto"/>
              </w:divBdr>
            </w:div>
            <w:div w:id="487790036">
              <w:marLeft w:val="0"/>
              <w:marRight w:val="0"/>
              <w:marTop w:val="0"/>
              <w:marBottom w:val="0"/>
              <w:divBdr>
                <w:top w:val="none" w:sz="0" w:space="0" w:color="auto"/>
                <w:left w:val="none" w:sz="0" w:space="0" w:color="auto"/>
                <w:bottom w:val="none" w:sz="0" w:space="0" w:color="auto"/>
                <w:right w:val="none" w:sz="0" w:space="0" w:color="auto"/>
              </w:divBdr>
            </w:div>
            <w:div w:id="566771319">
              <w:marLeft w:val="0"/>
              <w:marRight w:val="0"/>
              <w:marTop w:val="0"/>
              <w:marBottom w:val="0"/>
              <w:divBdr>
                <w:top w:val="none" w:sz="0" w:space="0" w:color="auto"/>
                <w:left w:val="none" w:sz="0" w:space="0" w:color="auto"/>
                <w:bottom w:val="none" w:sz="0" w:space="0" w:color="auto"/>
                <w:right w:val="none" w:sz="0" w:space="0" w:color="auto"/>
              </w:divBdr>
            </w:div>
            <w:div w:id="834420183">
              <w:marLeft w:val="0"/>
              <w:marRight w:val="0"/>
              <w:marTop w:val="0"/>
              <w:marBottom w:val="0"/>
              <w:divBdr>
                <w:top w:val="none" w:sz="0" w:space="0" w:color="auto"/>
                <w:left w:val="none" w:sz="0" w:space="0" w:color="auto"/>
                <w:bottom w:val="none" w:sz="0" w:space="0" w:color="auto"/>
                <w:right w:val="none" w:sz="0" w:space="0" w:color="auto"/>
              </w:divBdr>
            </w:div>
            <w:div w:id="988556234">
              <w:marLeft w:val="0"/>
              <w:marRight w:val="0"/>
              <w:marTop w:val="0"/>
              <w:marBottom w:val="0"/>
              <w:divBdr>
                <w:top w:val="none" w:sz="0" w:space="0" w:color="auto"/>
                <w:left w:val="none" w:sz="0" w:space="0" w:color="auto"/>
                <w:bottom w:val="none" w:sz="0" w:space="0" w:color="auto"/>
                <w:right w:val="none" w:sz="0" w:space="0" w:color="auto"/>
              </w:divBdr>
            </w:div>
            <w:div w:id="1220441243">
              <w:marLeft w:val="0"/>
              <w:marRight w:val="0"/>
              <w:marTop w:val="0"/>
              <w:marBottom w:val="0"/>
              <w:divBdr>
                <w:top w:val="none" w:sz="0" w:space="0" w:color="auto"/>
                <w:left w:val="none" w:sz="0" w:space="0" w:color="auto"/>
                <w:bottom w:val="none" w:sz="0" w:space="0" w:color="auto"/>
                <w:right w:val="none" w:sz="0" w:space="0" w:color="auto"/>
              </w:divBdr>
            </w:div>
            <w:div w:id="1561864669">
              <w:marLeft w:val="0"/>
              <w:marRight w:val="0"/>
              <w:marTop w:val="0"/>
              <w:marBottom w:val="0"/>
              <w:divBdr>
                <w:top w:val="none" w:sz="0" w:space="0" w:color="auto"/>
                <w:left w:val="none" w:sz="0" w:space="0" w:color="auto"/>
                <w:bottom w:val="none" w:sz="0" w:space="0" w:color="auto"/>
                <w:right w:val="none" w:sz="0" w:space="0" w:color="auto"/>
              </w:divBdr>
            </w:div>
            <w:div w:id="1590960791">
              <w:marLeft w:val="0"/>
              <w:marRight w:val="0"/>
              <w:marTop w:val="0"/>
              <w:marBottom w:val="0"/>
              <w:divBdr>
                <w:top w:val="none" w:sz="0" w:space="0" w:color="auto"/>
                <w:left w:val="none" w:sz="0" w:space="0" w:color="auto"/>
                <w:bottom w:val="none" w:sz="0" w:space="0" w:color="auto"/>
                <w:right w:val="none" w:sz="0" w:space="0" w:color="auto"/>
              </w:divBdr>
            </w:div>
            <w:div w:id="1638604581">
              <w:marLeft w:val="0"/>
              <w:marRight w:val="0"/>
              <w:marTop w:val="0"/>
              <w:marBottom w:val="0"/>
              <w:divBdr>
                <w:top w:val="none" w:sz="0" w:space="0" w:color="auto"/>
                <w:left w:val="none" w:sz="0" w:space="0" w:color="auto"/>
                <w:bottom w:val="none" w:sz="0" w:space="0" w:color="auto"/>
                <w:right w:val="none" w:sz="0" w:space="0" w:color="auto"/>
              </w:divBdr>
            </w:div>
            <w:div w:id="1697850494">
              <w:marLeft w:val="0"/>
              <w:marRight w:val="0"/>
              <w:marTop w:val="0"/>
              <w:marBottom w:val="0"/>
              <w:divBdr>
                <w:top w:val="none" w:sz="0" w:space="0" w:color="auto"/>
                <w:left w:val="none" w:sz="0" w:space="0" w:color="auto"/>
                <w:bottom w:val="none" w:sz="0" w:space="0" w:color="auto"/>
                <w:right w:val="none" w:sz="0" w:space="0" w:color="auto"/>
              </w:divBdr>
            </w:div>
            <w:div w:id="1796557879">
              <w:marLeft w:val="0"/>
              <w:marRight w:val="0"/>
              <w:marTop w:val="0"/>
              <w:marBottom w:val="0"/>
              <w:divBdr>
                <w:top w:val="none" w:sz="0" w:space="0" w:color="auto"/>
                <w:left w:val="none" w:sz="0" w:space="0" w:color="auto"/>
                <w:bottom w:val="none" w:sz="0" w:space="0" w:color="auto"/>
                <w:right w:val="none" w:sz="0" w:space="0" w:color="auto"/>
              </w:divBdr>
            </w:div>
            <w:div w:id="1872107875">
              <w:marLeft w:val="0"/>
              <w:marRight w:val="0"/>
              <w:marTop w:val="0"/>
              <w:marBottom w:val="0"/>
              <w:divBdr>
                <w:top w:val="none" w:sz="0" w:space="0" w:color="auto"/>
                <w:left w:val="none" w:sz="0" w:space="0" w:color="auto"/>
                <w:bottom w:val="none" w:sz="0" w:space="0" w:color="auto"/>
                <w:right w:val="none" w:sz="0" w:space="0" w:color="auto"/>
              </w:divBdr>
            </w:div>
            <w:div w:id="1969124395">
              <w:marLeft w:val="0"/>
              <w:marRight w:val="0"/>
              <w:marTop w:val="0"/>
              <w:marBottom w:val="0"/>
              <w:divBdr>
                <w:top w:val="none" w:sz="0" w:space="0" w:color="auto"/>
                <w:left w:val="none" w:sz="0" w:space="0" w:color="auto"/>
                <w:bottom w:val="none" w:sz="0" w:space="0" w:color="auto"/>
                <w:right w:val="none" w:sz="0" w:space="0" w:color="auto"/>
              </w:divBdr>
            </w:div>
            <w:div w:id="2046447978">
              <w:marLeft w:val="0"/>
              <w:marRight w:val="0"/>
              <w:marTop w:val="0"/>
              <w:marBottom w:val="0"/>
              <w:divBdr>
                <w:top w:val="none" w:sz="0" w:space="0" w:color="auto"/>
                <w:left w:val="none" w:sz="0" w:space="0" w:color="auto"/>
                <w:bottom w:val="none" w:sz="0" w:space="0" w:color="auto"/>
                <w:right w:val="none" w:sz="0" w:space="0" w:color="auto"/>
              </w:divBdr>
            </w:div>
            <w:div w:id="2110924293">
              <w:marLeft w:val="0"/>
              <w:marRight w:val="0"/>
              <w:marTop w:val="0"/>
              <w:marBottom w:val="0"/>
              <w:divBdr>
                <w:top w:val="none" w:sz="0" w:space="0" w:color="auto"/>
                <w:left w:val="none" w:sz="0" w:space="0" w:color="auto"/>
                <w:bottom w:val="none" w:sz="0" w:space="0" w:color="auto"/>
                <w:right w:val="none" w:sz="0" w:space="0" w:color="auto"/>
              </w:divBdr>
            </w:div>
            <w:div w:id="21371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ccache.samba.or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1021</TotalTime>
  <Pages>8</Pages>
  <Words>498</Words>
  <Characters>2842</Characters>
  <Application>Microsoft Office Word</Application>
  <DocSecurity>0</DocSecurity>
  <Lines>23</Lines>
  <Paragraphs>6</Paragraphs>
  <ScaleCrop>false</ScaleCrop>
  <Company>Microsoft</Company>
  <LinksUpToDate>false</LinksUpToDate>
  <CharactersWithSpaces>3334</CharactersWithSpaces>
  <SharedDoc>false</SharedDoc>
  <HLinks>
    <vt:vector size="12" baseType="variant">
      <vt:variant>
        <vt:i4>1900658</vt:i4>
      </vt:variant>
      <vt:variant>
        <vt:i4>3</vt:i4>
      </vt:variant>
      <vt:variant>
        <vt:i4>0</vt:i4>
      </vt:variant>
      <vt:variant>
        <vt:i4>5</vt:i4>
      </vt:variant>
      <vt:variant>
        <vt:lpwstr>http://download.fedora.redhat.com/pub/fedora/linux/core/5/source/SRPMS /kernel-2.6.15-1.2054_FC5.src.rpm</vt:lpwstr>
      </vt:variant>
      <vt:variant>
        <vt:lpwstr/>
      </vt:variant>
      <vt:variant>
        <vt:i4>2752555</vt:i4>
      </vt:variant>
      <vt:variant>
        <vt:i4>0</vt:i4>
      </vt:variant>
      <vt:variant>
        <vt:i4>0</vt:i4>
      </vt:variant>
      <vt:variant>
        <vt:i4>5</vt:i4>
      </vt:variant>
      <vt:variant>
        <vt:lpwstr>http://www.kernel.org/pub/linux/kernel/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jjm</dc:creator>
  <cp:lastModifiedBy>Wholanz LK</cp:lastModifiedBy>
  <cp:revision>42</cp:revision>
  <dcterms:created xsi:type="dcterms:W3CDTF">2012-11-16T03:12:00Z</dcterms:created>
  <dcterms:modified xsi:type="dcterms:W3CDTF">2014-12-26T05:11:00Z</dcterms:modified>
</cp:coreProperties>
</file>